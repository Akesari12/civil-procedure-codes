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Spine of American Law: Digital Text Analysis and U.S. Legal Practice</w:t>
      </w:r>
    </w:p>
    <w:p>
      <w:pPr>
        <w:pStyle w:val="Author"/>
        <w:rPr/>
      </w:pPr>
      <w:r>
        <w:rPr/>
      </w:r>
    </w:p>
    <w:p>
      <w:pPr>
        <w:pStyle w:val="FirstParagraph"/>
        <w:rPr/>
      </w:pPr>
      <w:r>
        <w:rPr/>
        <w:t>At the opening of the first Nevada legislature in 1861, Territorial Governor James W. Nye</w:t>
      </w:r>
      <w:ins w:id="0" w:author="Kellen Funk" w:date="2017-06-01T14:09:00Z">
        <w:r>
          <w:rPr/>
          <w:t xml:space="preserve"> </w:t>
        </w:r>
      </w:ins>
      <w:del w:id="1" w:author="Kellen Funk" w:date="2017-06-01T14:09:00Z">
        <w:r>
          <w:rPr/>
          <w:delText xml:space="preserve">, a former New York lawyer, </w:delText>
        </w:r>
      </w:del>
      <w:r>
        <w:rPr/>
        <w:t>instructed the assembly that they would have to forsake their inherited Mormon statutes that were ill adapted to “the mining interests” of the new territory. “Happily for us,</w:t>
      </w:r>
      <w:ins w:id="2" w:author="Lincoln Mullen" w:date="2017-06-08T13:29:00Z">
        <w:r>
          <w:rPr/>
          <w:t>” he said,</w:t>
        </w:r>
      </w:ins>
      <w:r>
        <w:rPr/>
        <w:t xml:space="preserve"> </w:t>
      </w:r>
      <w:ins w:id="3" w:author="Lincoln Mullen" w:date="2017-06-08T13:29:00Z">
        <w:r>
          <w:rPr/>
          <w:t>“</w:t>
        </w:r>
      </w:ins>
      <w:r>
        <w:rPr/>
        <w:t xml:space="preserve">a neighboring State whose interests are similar to ours, has established a code of laws” </w:t>
      </w:r>
      <w:del w:id="4" w:author="Lincoln Mullen" w:date="2017-06-08T13:29:00Z">
        <w:r>
          <w:rPr/>
          <w:delText xml:space="preserve">sufficiently </w:delText>
        </w:r>
      </w:del>
      <w:r>
        <w:rPr/>
        <w:t>attractive to “capital from abroad.” That neighbor was California, and Nye urged that California’s “Practice Code” be enacted in Nevada, as far as it could “be made applicable.”</w:t>
      </w:r>
      <w:r>
        <w:rPr>
          <w:rStyle w:val="FootnoteAnchor"/>
        </w:rPr>
        <w:footnoteReference w:id="2"/>
      </w:r>
      <w:r>
        <w:rPr/>
        <w:t xml:space="preserve"> Territorial Senator William Morris Stewart, a famed mining lawyer who would lead the U.S. Senate during Reconstruction, followed the instructions perhaps too well. Stewart literally cut and pasted the latest </w:t>
      </w:r>
      <w:r>
        <w:rPr>
          <w:i/>
        </w:rPr>
        <w:t>Wood’s Digest</w:t>
      </w:r>
      <w:r>
        <w:rPr/>
        <w:t xml:space="preserve"> of the California Practice Act into the session bill, crossing out </w:t>
      </w:r>
      <w:r>
        <w:rPr>
          <w:i/>
        </w:rPr>
        <w:t>state</w:t>
      </w:r>
      <w:r>
        <w:rPr/>
        <w:t xml:space="preserve"> and </w:t>
      </w:r>
      <w:r>
        <w:rPr>
          <w:i/>
        </w:rPr>
        <w:t>California</w:t>
      </w:r>
      <w:r>
        <w:rPr/>
        <w:t xml:space="preserve"> and substituting </w:t>
      </w:r>
      <w:r>
        <w:rPr>
          <w:i/>
        </w:rPr>
        <w:t>territory</w:t>
      </w:r>
      <w:r>
        <w:rPr/>
        <w:t xml:space="preserve"> and </w:t>
      </w:r>
      <w:r>
        <w:rPr>
          <w:i/>
        </w:rPr>
        <w:t>Nevada</w:t>
      </w:r>
      <w:del w:id="5" w:author="Kellen Funk" w:date="2017-06-01T14:01:00Z">
        <w:r>
          <w:rPr>
            <w:i/>
          </w:rPr>
          <w:delText xml:space="preserve"> where necessary</w:delText>
        </w:r>
      </w:del>
      <w:ins w:id="6" w:author="Lincoln Mullen" w:date="2017-06-08T13:44:00Z">
        <w:r>
          <w:rPr>
            <w:i/>
          </w:rPr>
          <w:t xml:space="preserve"> </w:t>
        </w:r>
      </w:ins>
      <w:ins w:id="7" w:author="Lincoln Mullen" w:date="2017-06-08T13:44:00Z">
        <w:r>
          <w:rPr>
            <w:i w:val="false"/>
            <w:iCs w:val="false"/>
          </w:rPr>
          <w:t>(figure 1)</w:t>
        </w:r>
      </w:ins>
      <w:r>
        <w:rPr/>
        <w:t xml:space="preserve">. Stewart copied not just California’s </w:t>
      </w:r>
      <w:del w:id="8" w:author="Kellen Funk" w:date="2017-06-01T14:02:00Z">
        <w:r>
          <w:rPr/>
          <w:delText xml:space="preserve">procedure </w:delText>
        </w:r>
      </w:del>
      <w:r>
        <w:rPr/>
        <w:t>code but also its method of codification, for California had in turn borrowed its code by modifying New York’s.</w:t>
      </w:r>
    </w:p>
    <w:p>
      <w:pPr>
        <w:pStyle w:val="FigurewithCaption"/>
        <w:rPr/>
      </w:pPr>
      <w:ins w:id="9" w:author="Lincoln Mullen" w:date="2017-06-08T11:18:00Z">
        <w:r>
          <w:rPr/>
          <w:t>FIGURE 1</w:t>
        </w:r>
      </w:ins>
    </w:p>
    <w:p>
      <w:pPr>
        <w:pStyle w:val="FigurewithCaption"/>
        <w:rPr/>
      </w:pPr>
      <w:del w:id="10" w:author="Lincoln Mullen" w:date="2017-06-08T11:15:00Z">
        <w:r>
          <w:rPr/>
          <w:delText>Detail from Council Bill 21, First Territorial Legislative Session (1861), Nevada State Library, Archives and Public Records.</w:delText>
        </w:r>
      </w:del>
    </w:p>
    <w:p>
      <w:pPr>
        <w:pStyle w:val="TextBody"/>
        <w:rPr/>
      </w:pPr>
      <w:r>
        <w:rPr/>
        <w:t>Nye wrote back to the assembly in disgust. The bill—</w:t>
      </w:r>
      <w:del w:id="11" w:author="Lincoln Mullen" w:date="2017-06-08T13:31:00Z">
        <w:r>
          <w:rPr/>
          <w:delText xml:space="preserve">of </w:delText>
        </w:r>
      </w:del>
      <w:r>
        <w:rPr/>
        <w:t>715 sections</w:t>
      </w:r>
      <w:ins w:id="12" w:author="Lincoln Mullen" w:date="2017-06-08T13:31:00Z">
        <w:r>
          <w:rPr/>
          <w:t xml:space="preserve"> long</w:t>
        </w:r>
      </w:ins>
      <w:r>
        <w:rPr/>
        <w:t>—had reached him late the night before the legislative session was to close. Even in the few hours he had to read it, Nye counted “many errors in the enrolling of it, numbering probably more than three hundred.” Some errors were severe. The code overwrote the specific jurisdictional boundaries of Nevada’s Organic Act by copying California’s arrangements. Error-riddled and unconstitutional as the bill was, Nye believed a civil practice code was a “universal necessity and public need,” doubting “whether your courts would be able to fulfill the purpose of their creation” without one.</w:t>
      </w:r>
      <w:r>
        <w:rPr>
          <w:rStyle w:val="FootnoteAnchor"/>
        </w:rPr>
        <w:footnoteReference w:id="3"/>
      </w:r>
      <w:r>
        <w:rPr/>
        <w:t xml:space="preserve"> Nye signed the code into law.</w:t>
      </w:r>
    </w:p>
    <w:p>
      <w:pPr>
        <w:pStyle w:val="TextBody"/>
        <w:rPr/>
      </w:pPr>
      <w:r>
        <w:rPr/>
        <w:t>Nothing like this “universal necessity” existed when Nye began his legal career in New York in the 1840s; rather, it was one of the central developments of America</w:t>
      </w:r>
      <w:ins w:id="13" w:author="Kellen Funk" w:date="2017-06-01T14:09:00Z">
        <w:r>
          <w:rPr/>
          <w:t>n</w:t>
        </w:r>
      </w:ins>
      <w:r>
        <w:rPr/>
        <w:t xml:space="preserve"> law after the mid-nineteenth century. By 1900, thirty-one American states and territories had adapted the text of a New York code of civil procedure first promulgated in 1848. The code became known as the Field Code, after its chief draftsman David Dudley Field, a Manhattan trial lawyer.</w:t>
      </w:r>
      <w:r>
        <w:rPr>
          <w:rStyle w:val="FootnoteAnchor"/>
        </w:rPr>
        <w:footnoteReference w:id="4"/>
      </w:r>
      <w:r>
        <w:rPr/>
        <w:t xml:space="preserve"> When Field’s code appeared in the Colorado assembly in 1876, a Denver newspaper wryly commented, “The scissors and paste-pot we had heretofore confidently believed were implements peculiar to the newspaper sanctum.” To the editor, the cut-and-paste code </w:t>
      </w:r>
      <w:del w:id="14" w:author="Lincoln Mullen" w:date="2017-06-08T13:33:00Z">
        <w:r>
          <w:rPr/>
          <w:delText>was not just a curiosity of legislative history. Rather, the extensive copying of Field’s Code</w:delText>
        </w:r>
      </w:del>
      <w:r>
        <w:rPr/>
        <w:t xml:space="preserve"> threatened the foundations of American popular sovereignty. “The bill is a long one; the assembly has not the time to devote to it and to give it the scrutiny that a measure of such importance demands.” </w:t>
      </w:r>
      <w:del w:id="15" w:author="Kellen Funk" w:date="2017-06-01T14:11:00Z">
        <w:r>
          <w:rPr/>
          <w:delText xml:space="preserve">Blind approval “would be an injustice to themselves and a greater wrong and injustice to the people who have a right to demand that their public servants legislate for the public good.” </w:delText>
        </w:r>
      </w:del>
      <w:del w:id="16" w:author="Lincoln Mullen" w:date="2017-06-08T13:34:00Z">
        <w:r>
          <w:rPr/>
          <w:delText>The code “has been ‘assimilated,’ as we are informed, ‘to the character and requirements of our people,’ whatever that may mean,” but the editor</w:delText>
        </w:r>
      </w:del>
      <w:r>
        <w:rPr/>
        <w:t xml:space="preserve"> </w:t>
      </w:r>
      <w:ins w:id="17" w:author="Lincoln Mullen" w:date="2017-06-08T13:36:00Z">
        <w:r>
          <w:rPr/>
          <w:t xml:space="preserve">Though legislators claimed that the code had been adapted to the needs of the state, the newspaper </w:t>
        </w:r>
      </w:ins>
      <w:r>
        <w:rPr/>
        <w:t>feared the legislation was the product of “men who have the welfare of the ‘dear people’ at their tongue’s end always, but never in their hearts.”</w:t>
      </w:r>
      <w:r>
        <w:rPr>
          <w:rStyle w:val="FootnoteAnchor"/>
        </w:rPr>
        <w:footnoteReference w:id="5"/>
      </w:r>
    </w:p>
    <w:p>
      <w:pPr>
        <w:pStyle w:val="TextBody"/>
        <w:rPr/>
      </w:pPr>
      <w:r>
        <w:rPr/>
        <w:t>The migration of the Field Code was a central event in Anglo-American legal history, but no historian has traced the extensive borrowings of the Field text</w:t>
      </w:r>
      <w:ins w:id="18" w:author="Lincoln Mullen" w:date="2017-06-08T13:35:00Z">
        <w:r>
          <w:rPr/>
          <w:t xml:space="preserve"> in detail</w:t>
        </w:r>
      </w:ins>
      <w:r>
        <w:rPr/>
        <w:t xml:space="preserve"> nor recognized the political furor that greeted the code outside New York.</w:t>
      </w:r>
      <w:r>
        <w:rPr>
          <w:rStyle w:val="FootnoteAnchor"/>
        </w:rPr>
        <w:footnoteReference w:id="6"/>
      </w:r>
      <w:r>
        <w:rPr/>
        <w:t xml:space="preserve"> Every aspect of a civil justice system, from the rules granting access to courts, to lawyers, to remedies (whether damages, injunctions, or seizure of property) was covered by the code, making its New York-specific rules politically contentious both inside and outside the Empire State. As the Field Code migrated around the country, commentators in each jurisdiction raised the same complaint: how could legislation borrowed from another state represent the popular will and best interests of </w:t>
      </w:r>
      <w:r>
        <w:rPr>
          <w:i/>
        </w:rPr>
        <w:t>this</w:t>
      </w:r>
      <w:r>
        <w:rPr/>
        <w:t xml:space="preserve"> state?</w:t>
      </w:r>
    </w:p>
    <w:p>
      <w:pPr>
        <w:pStyle w:val="TextBody"/>
        <w:rPr/>
      </w:pPr>
      <w:r>
        <w:rPr/>
        <w:t xml:space="preserve">Understanding the history of the Field Code requires not only attention to its political context but also a detailed examination of the substance of what was borrowed and what was revised in each jurisdiction. Exploring these borrowings is a daunting task, however. Procedure codes were long, technical documents, and although each jurisdiction copied large swaths of text, each also modified the text along the way, sometimes </w:t>
      </w:r>
      <w:del w:id="19" w:author="Lincoln Mullen" w:date="2017-06-08T13:37:00Z">
        <w:r>
          <w:rPr/>
          <w:delText>with</w:delText>
        </w:r>
      </w:del>
      <w:ins w:id="20" w:author="Lincoln Mullen" w:date="2017-06-08T13:37:00Z">
        <w:r>
          <w:rPr/>
          <w:t>subsituting</w:t>
        </w:r>
      </w:ins>
      <w:r>
        <w:rPr/>
        <w:t xml:space="preserve"> a simple </w:t>
      </w:r>
      <w:r>
        <w:rPr>
          <w:i/>
        </w:rPr>
        <w:t>Nevada</w:t>
      </w:r>
      <w:r>
        <w:rPr/>
        <w:t xml:space="preserve"> for </w:t>
      </w:r>
      <w:r>
        <w:rPr>
          <w:i/>
        </w:rPr>
        <w:t>California</w:t>
      </w:r>
      <w:r>
        <w:rPr/>
        <w:t xml:space="preserve">, sometimes </w:t>
      </w:r>
      <w:del w:id="21" w:author="Lincoln Mullen" w:date="2017-06-08T13:37:00Z">
        <w:r>
          <w:rPr/>
          <w:delText>with</w:delText>
        </w:r>
      </w:del>
      <w:ins w:id="22" w:author="Lincoln Mullen" w:date="2017-06-08T13:37:00Z">
        <w:r>
          <w:rPr/>
          <w:t>making</w:t>
        </w:r>
      </w:ins>
      <w:r>
        <w:rPr/>
        <w:t xml:space="preserve"> more foundational changes to civil remedies. Although Stewart’s cut-and-paste code found its way into the archives, most draft legislation did not, and few codifiers explained in detail how they produced their texts. Traditional close reading or textual criticism of some </w:t>
      </w:r>
      <w:del w:id="23" w:author="Lincoln Mullen" w:date="2017-06-08T13:41:00Z">
        <w:r>
          <w:rPr/>
          <w:delText>98,000</w:delText>
        </w:r>
      </w:del>
      <w:ins w:id="24" w:author="Lincoln Mullen" w:date="2017-06-08T13:41:00Z">
        <w:r>
          <w:rPr/>
          <w:t>137,000</w:t>
        </w:r>
      </w:ins>
      <w:r>
        <w:rPr/>
        <w:t xml:space="preserve"> distinct sections of law across </w:t>
      </w:r>
      <w:del w:id="25" w:author="Lincoln Mullen" w:date="2017-06-08T13:42:00Z">
        <w:r>
          <w:rPr/>
          <w:delText>20,000</w:delText>
        </w:r>
      </w:del>
      <w:r>
        <w:rPr/>
        <w:t xml:space="preserve"> </w:t>
      </w:r>
      <w:ins w:id="26" w:author="Lincoln Mullen" w:date="2017-06-08T13:43:00Z">
        <w:r>
          <w:rPr/>
          <w:t>28</w:t>
        </w:r>
      </w:ins>
      <w:ins w:id="27" w:author="Lincoln Mullen" w:date="2017-06-08T13:42:00Z">
        <w:r>
          <w:rPr/>
          <w:t xml:space="preserve">,000 </w:t>
        </w:r>
      </w:ins>
      <w:r>
        <w:rPr/>
        <w:t xml:space="preserve">pages comprising </w:t>
      </w:r>
      <w:del w:id="28" w:author="Lincoln Mullen" w:date="2017-06-08T13:39:00Z">
        <w:r>
          <w:rPr/>
          <w:delText>7.7</w:delText>
        </w:r>
      </w:del>
      <w:r>
        <w:rPr/>
        <w:t xml:space="preserve"> </w:t>
      </w:r>
      <w:ins w:id="29" w:author="Lincoln Mullen" w:date="2017-06-08T13:39:00Z">
        <w:r>
          <w:rPr/>
          <w:t xml:space="preserve">12.7 </w:t>
        </w:r>
      </w:ins>
      <w:r>
        <w:rPr/>
        <w:t>million words is simply not a feasible research task for a historian who wishes to track these borrowings.</w:t>
      </w:r>
    </w:p>
    <w:p>
      <w:pPr>
        <w:pStyle w:val="TextBody"/>
        <w:rPr/>
      </w:pPr>
      <w:del w:id="30" w:author="Lincoln Mullen" w:date="2017-06-08T14:00:00Z">
        <w:r>
          <w:rPr/>
          <w:delText>Yet by</w:delText>
        </w:r>
      </w:del>
      <w:r>
        <w:rPr/>
        <w:t xml:space="preserve"> </w:t>
      </w:r>
      <w:ins w:id="31" w:author="Lincoln Mullen" w:date="2017-06-08T14:00:00Z">
        <w:r>
          <w:rPr/>
          <w:t xml:space="preserve">By </w:t>
        </w:r>
      </w:ins>
      <w:r>
        <w:rPr/>
        <w:t xml:space="preserve">turning to the digital analysis of texts, we have resolved this difficulty and tracked how states borrowed their codes of civil practice from one another. Within the corpus of legislation, algorithmic analysis of texts can reverse engineer and visualize what the archive revealed </w:t>
      </w:r>
      <w:del w:id="32" w:author="Lincoln Mullen" w:date="2017-06-08T14:02:00Z">
        <w:r>
          <w:rPr/>
          <w:delText>in</w:delText>
        </w:r>
      </w:del>
      <w:ins w:id="33" w:author="Lincoln Mullen" w:date="2017-06-08T14:02:00Z">
        <w:r>
          <w:rPr/>
          <w:t>for</w:t>
        </w:r>
      </w:ins>
      <w:ins w:id="34" w:author="Kellen Funk" w:date="2017-06-01T18:11:00Z">
        <w:r>
          <w:rPr/>
          <w:t xml:space="preserve"> Nevada</w:t>
        </w:r>
      </w:ins>
      <w:del w:id="35" w:author="Kellen Funk" w:date="2017-06-01T18:11:00Z">
        <w:r>
          <w:rPr/>
          <w:delText>in figure 1</w:delText>
        </w:r>
      </w:del>
      <w:r>
        <w:rPr/>
        <w:t>: which texts were borrowed, which modified, and how extensively. Our method works especially well for legal texts, for reasons we will explain.</w:t>
      </w:r>
    </w:p>
    <w:p>
      <w:pPr>
        <w:pStyle w:val="TextBody"/>
        <w:rPr/>
      </w:pPr>
      <w:r>
        <w:rPr/>
        <w:t>The computational analysis of texts is a method which historians can use across the discipline to study many topics. We have used text analysis—specifically, methods to detect text reuse—to show how law migrates through borrowings</w:t>
      </w:r>
      <w:del w:id="36" w:author="Kellen Funk" w:date="2017-06-01T14:19:00Z">
        <w:r>
          <w:rPr/>
          <w:delText xml:space="preserve">, just as scholars on the </w:delText>
        </w:r>
      </w:del>
      <w:del w:id="37" w:author="Kellen Funk" w:date="2017-06-01T14:19:00Z">
        <w:r>
          <w:rPr>
            <w:i/>
          </w:rPr>
          <w:delText>Viral Texts</w:delText>
        </w:r>
      </w:del>
      <w:del w:id="38" w:author="Kellen Funk" w:date="2017-06-01T14:19:00Z">
        <w:r>
          <w:rPr/>
          <w:delText xml:space="preserve"> team have demonstrated how newspaper articles were reprinted in the nineteenth-century United States</w:delText>
        </w:r>
      </w:del>
      <w:r>
        <w:rPr/>
        <w:t>.</w:t>
      </w:r>
      <w:r>
        <w:rPr>
          <w:rStyle w:val="FootnoteAnchor"/>
        </w:rPr>
        <w:footnoteReference w:id="7"/>
      </w:r>
      <w:r>
        <w:rPr/>
        <w:t xml:space="preserve"> While we have developed a method that discovers borrowings of exact words and phrasings, other forms of digital text analysis can track the diffusion of concepts. Making due allowance for the specific historical questions and sources at hand, computational text analysis is broadly applicable to historical problem</w:t>
      </w:r>
      <w:ins w:id="39" w:author="Lincoln Mullen" w:date="2017-06-08T14:03:00Z">
        <w:r>
          <w:rPr/>
          <w:t>s</w:t>
        </w:r>
      </w:ins>
      <w:r>
        <w:rPr/>
        <w:t xml:space="preserve"> that involve</w:t>
      </w:r>
      <w:del w:id="40" w:author="Lincoln Mullen" w:date="2017-06-08T14:03:00Z">
        <w:r>
          <w:rPr/>
          <w:delText>s</w:delText>
        </w:r>
      </w:del>
      <w:r>
        <w:rPr/>
        <w:t xml:space="preserve"> the spread of words or ideas. The specific method that we outline could be extended beyond codes of civil procedure to</w:t>
      </w:r>
      <w:ins w:id="41" w:author="Kellen Funk" w:date="2017-06-01T14:21:00Z">
        <w:r>
          <w:rPr/>
          <w:t xml:space="preserve"> other</w:t>
        </w:r>
      </w:ins>
      <w:r>
        <w:rPr/>
        <w:t xml:space="preserve"> legal statutes or treatises. Yet it could also be</w:t>
      </w:r>
      <w:ins w:id="42" w:author="Kellen Funk" w:date="2017-06-01T14:21:00Z">
        <w:r>
          <w:rPr/>
          <w:t xml:space="preserve"> applied to any </w:t>
        </w:r>
      </w:ins>
      <w:del w:id="43" w:author="Lincoln Mullen" w:date="2017-06-08T14:04:00Z">
        <w:r>
          <w:rPr/>
          <w:delText>rigorously</w:delText>
        </w:r>
      </w:del>
      <w:ins w:id="44" w:author="Kellen Funk" w:date="2017-06-01T14:21:00Z">
        <w:r>
          <w:rPr/>
          <w:t xml:space="preserve"> structured </w:t>
        </w:r>
      </w:ins>
      <w:del w:id="45" w:author="Lincoln Mullen" w:date="2017-06-08T14:04:00Z">
        <w:r>
          <w:rPr/>
          <w:delText xml:space="preserve">mode of </w:delText>
        </w:r>
      </w:del>
      <w:ins w:id="46" w:author="Lincoln Mullen" w:date="2017-06-08T14:06:00Z">
        <w:r>
          <w:rPr/>
          <w:t xml:space="preserve">type of </w:t>
        </w:r>
      </w:ins>
      <w:ins w:id="47" w:author="Kellen Funk" w:date="2017-06-01T14:21:00Z">
        <w:r>
          <w:rPr/>
          <w:t>text</w:t>
        </w:r>
      </w:ins>
      <w:ins w:id="48" w:author="Lincoln Mullen" w:date="2017-06-08T14:04:00Z">
        <w:r>
          <w:rPr/>
          <w:t>s</w:t>
        </w:r>
      </w:ins>
      <w:del w:id="49" w:author="Lincoln Mullen" w:date="2017-06-08T14:04:00Z">
        <w:r>
          <w:rPr/>
          <w:delText>ual discourse</w:delText>
        </w:r>
      </w:del>
      <w:del w:id="50" w:author="Kellen Funk" w:date="2017-06-01T14:21:00Z">
        <w:r>
          <w:rPr/>
          <w:delText xml:space="preserve"> used</w:delText>
        </w:r>
      </w:del>
      <w:r>
        <w:rPr/>
        <w:t xml:space="preserve">, for instance, to track the spread of hymns in collections of hymnbooks in religious history, or the reuse of sections of medical textbooks in the history of science. Since historians by and large work with textual sources and increasingly with digitized texts, computational text analysis should become a part of the historian’s toolbox. Lara Putnam has recently </w:t>
      </w:r>
      <w:del w:id="51" w:author="Lincoln Mullen" w:date="2017-06-08T14:09:00Z">
        <w:r>
          <w:rPr/>
          <w:delText>described</w:delText>
        </w:r>
      </w:del>
      <w:ins w:id="52" w:author="Lincoln Mullen" w:date="2017-06-08T14:18:00Z">
        <w:r>
          <w:rPr/>
          <w:t>explained</w:t>
        </w:r>
      </w:ins>
      <w:ins w:id="53" w:author="Lincoln Mullen" w:date="2017-06-08T14:09:00Z">
        <w:r>
          <w:rPr/>
          <w:t xml:space="preserve"> that </w:t>
        </w:r>
      </w:ins>
      <w:del w:id="54" w:author="Lincoln Mullen" w:date="2017-06-08T14:09:00Z">
        <w:r>
          <w:rPr/>
          <w:delText xml:space="preserve"> the importance of “digitization and OCR,</w:delText>
        </w:r>
      </w:del>
      <w:ins w:id="55" w:author="Lincoln Mullen" w:date="2017-06-08T14:09:00Z">
        <w:r>
          <w:rPr/>
          <w:t>digitized texts</w:t>
        </w:r>
      </w:ins>
      <w:r>
        <w:rPr/>
        <w:t xml:space="preserve"> </w:t>
      </w:r>
      <w:del w:id="56" w:author="Lincoln Mullen" w:date="2017-06-08T14:09:00Z">
        <w:r>
          <w:rPr/>
          <w:delText>which</w:delText>
        </w:r>
      </w:del>
      <w:r>
        <w:rPr/>
        <w:t xml:space="preserve"> </w:t>
      </w:r>
      <w:ins w:id="57" w:author="Lincoln Mullen" w:date="2017-06-08T14:09:00Z">
        <w:r>
          <w:rPr/>
          <w:t>“</w:t>
        </w:r>
      </w:ins>
      <w:r>
        <w:rPr/>
        <w:t>make words above all available” for historians to search and read, while observing that “computational tools can discipline our term-searching if we ask them to.”</w:t>
      </w:r>
      <w:r>
        <w:rPr>
          <w:rStyle w:val="FootnoteAnchor"/>
        </w:rPr>
        <w:footnoteReference w:id="8"/>
      </w:r>
      <w:r>
        <w:rPr/>
        <w:t xml:space="preserve"> Historians have been slow to take up text analysis even as the aid to more traditional reading that Putnam recommends. Yet as we demonstrate in this article, such methods can </w:t>
      </w:r>
      <w:ins w:id="58" w:author="Kellen Funk" w:date="2017-06-01T14:23:00Z">
        <w:r>
          <w:rPr/>
          <w:t xml:space="preserve">guide research by </w:t>
        </w:r>
      </w:ins>
      <w:r>
        <w:rPr/>
        <w:t>reveal</w:t>
      </w:r>
      <w:ins w:id="59" w:author="Kellen Funk" w:date="2017-06-01T14:23:00Z">
        <w:r>
          <w:rPr/>
          <w:t>ing</w:t>
        </w:r>
      </w:ins>
      <w:r>
        <w:rPr/>
        <w:t xml:space="preserve"> patterns inaccessible to </w:t>
      </w:r>
      <w:del w:id="60" w:author="Lincoln Mullen" w:date="2017-06-08T14:06:00Z">
        <w:r>
          <w:rPr/>
          <w:delText>the</w:delText>
        </w:r>
      </w:del>
      <w:r>
        <w:rPr/>
        <w:t xml:space="preserve"> traditional </w:t>
      </w:r>
      <w:del w:id="61" w:author="Lincoln Mullen" w:date="2017-06-08T14:07:00Z">
        <w:r>
          <w:rPr/>
          <w:delText>historian</w:delText>
        </w:r>
      </w:del>
      <w:ins w:id="62" w:author="Lincoln Mullen" w:date="2017-06-08T14:07:00Z">
        <w:r>
          <w:rPr/>
          <w:t>historical methods</w:t>
        </w:r>
      </w:ins>
      <w:r>
        <w:rPr/>
        <w:t>.</w:t>
      </w:r>
      <w:r>
        <w:rPr>
          <w:rStyle w:val="FootnoteAnchor"/>
        </w:rPr>
        <w:footnoteReference w:id="9"/>
      </w:r>
    </w:p>
    <w:p>
      <w:pPr>
        <w:pStyle w:val="TextBody"/>
        <w:rPr/>
      </w:pPr>
      <w:r>
        <w:rPr/>
        <w:t xml:space="preserve">The first contribution of this article is to demonstrate our methods as applied to a corpus of nineteenth-century civil procedure codes. The second contribution is to integrate what we learned from </w:t>
      </w:r>
      <w:del w:id="63" w:author="Lincoln Mullen" w:date="2017-06-08T14:10:00Z">
        <w:r>
          <w:rPr/>
          <w:delText xml:space="preserve">the </w:delText>
        </w:r>
      </w:del>
      <w:r>
        <w:rPr/>
        <w:t>text analysis with</w:t>
      </w:r>
      <w:del w:id="64" w:author="Lincoln Mullen" w:date="2017-06-08T14:07:00Z">
        <w:r>
          <w:rPr/>
          <w:delText xml:space="preserve"> the more conventional approaches of</w:delText>
        </w:r>
      </w:del>
      <w:r>
        <w:rPr/>
        <w:t xml:space="preserve"> political and cultural history to explain why the migration of the Field Code mattered. On the national level the extent of legislative borrowing followed a pattern American historians have described as a “Greater Reconstruction”</w:t>
      </w:r>
      <w:ins w:id="65" w:author="Lincoln Mullen" w:date="2017-06-08T14:12:00Z">
        <w:r>
          <w:rPr/>
          <w:t xml:space="preserve"> from 1846 to 1877</w:t>
        </w:r>
      </w:ins>
      <w:r>
        <w:rPr/>
        <w:t xml:space="preserve"> in which the former Confederate South and the Far West showed a remarkable kinship.</w:t>
      </w:r>
      <w:r>
        <w:rPr>
          <w:rStyle w:val="FootnoteAnchor"/>
        </w:rPr>
        <w:footnoteReference w:id="10"/>
      </w:r>
      <w:r>
        <w:rPr/>
        <w:t xml:space="preserve"> Scholars have typically described Greater Reconstruction as a federal development, featuring the creation of national citizenship, a national economy, and a larger federal apparatus centered in Washington, D.C. </w:t>
      </w:r>
      <w:del w:id="66" w:author="Kellen Funk" w:date="2017-06-01T14:26:00Z">
        <w:r>
          <w:rPr/>
          <w:delText>T</w:delText>
        </w:r>
      </w:del>
      <w:del w:id="67" w:author="Lincoln Mullen" w:date="2017-06-08T14:19:00Z">
        <w:r>
          <w:rPr/>
          <w:delText>Powered</w:delText>
        </w:r>
      </w:del>
      <w:ins w:id="68" w:author="Lincoln Mullen" w:date="2017-06-08T14:19:00Z">
        <w:r>
          <w:rPr/>
          <w:t>Enabled</w:t>
        </w:r>
      </w:ins>
      <w:ins w:id="69" w:author="Kellen Funk" w:date="2017-06-01T14:26:00Z">
        <w:r>
          <w:rPr/>
          <w:t xml:space="preserve"> by our digital text analysis, t</w:t>
        </w:r>
      </w:ins>
      <w:r>
        <w:rPr/>
        <w:t>his article shows that Greater Reconstruction had its state-level dimensions as well. The uniform practice of law and adjudication of civil remedies was not structured by Washington mandates</w:t>
      </w:r>
      <w:del w:id="70" w:author="Kellen Funk" w:date="2017-06-01T14:25:00Z">
        <w:r>
          <w:rPr/>
          <w:delText>, however</w:delText>
        </w:r>
      </w:del>
      <w:r>
        <w:rPr/>
        <w:t xml:space="preserve">, but by the anxiety that New York financial capital would follow only New York civil remedies. </w:t>
      </w:r>
      <w:del w:id="71" w:author="Lincoln Mullen" w:date="2017-06-08T14:20:00Z">
        <w:r>
          <w:rPr/>
          <w:delText>At the more local level, o</w:delText>
        </w:r>
      </w:del>
      <w:ins w:id="72" w:author="Lincoln Mullen" w:date="2017-06-08T14:20:00Z">
        <w:r>
          <w:rPr/>
          <w:t>O</w:t>
        </w:r>
      </w:ins>
      <w:r>
        <w:rPr/>
        <w:t xml:space="preserve">ur </w:t>
      </w:r>
      <w:del w:id="73" w:author="Lincoln Mullen" w:date="2017-06-08T14:20:00Z">
        <w:r>
          <w:rPr/>
          <w:delText xml:space="preserve">digital </w:delText>
        </w:r>
      </w:del>
      <w:r>
        <w:rPr/>
        <w:t xml:space="preserve">computations </w:t>
      </w:r>
      <w:del w:id="74" w:author="Lincoln Mullen" w:date="2017-06-08T14:19:00Z">
        <w:r>
          <w:rPr/>
          <w:delText>can</w:delText>
        </w:r>
      </w:del>
      <w:r>
        <w:rPr/>
        <w:t xml:space="preserve"> trace modifications within code traditions, </w:t>
      </w:r>
      <w:del w:id="75" w:author="Lincoln Mullen" w:date="2017-06-08T14:20:00Z">
        <w:r>
          <w:rPr/>
          <w:delText>for instance,</w:delText>
        </w:r>
      </w:del>
      <w:ins w:id="76" w:author="Lincoln Mullen" w:date="2017-06-08T14:20:00Z">
        <w:r>
          <w:rPr/>
          <w:t>such as</w:t>
        </w:r>
      </w:ins>
      <w:r>
        <w:rPr/>
        <w:t xml:space="preserve"> the ways western and midwestern codifiers altered New York’s law to accommodate hardening conceptions of racial competencies in the civil courts</w:t>
      </w:r>
      <w:ins w:id="77" w:author="Kellen Funk" w:date="2017-06-01T14:25:00Z">
        <w:r>
          <w:rPr/>
          <w:t>—and in the markets those courts regulated</w:t>
        </w:r>
      </w:ins>
      <w:ins w:id="78" w:author="Lincoln Mullen" w:date="2017-06-08T14:19:00Z">
        <w:r>
          <w:rPr/>
          <w:t xml:space="preserve"> (figure 2)</w:t>
        </w:r>
      </w:ins>
      <w:r>
        <w:rPr/>
        <w:t>.</w:t>
      </w:r>
    </w:p>
    <w:p>
      <w:pPr>
        <w:pStyle w:val="TextBody"/>
        <w:rPr/>
      </w:pPr>
      <w:ins w:id="79" w:author="Lincoln Mullen" w:date="2017-06-08T11:28:00Z">
        <w:r>
          <w:rPr/>
          <w:t>FIGURE 2</w:t>
        </w:r>
      </w:ins>
    </w:p>
    <w:p>
      <w:pPr>
        <w:pStyle w:val="TextBody"/>
        <w:rPr/>
      </w:pPr>
      <w:ins w:id="80" w:author="Kellen Funk" w:date="2017-06-01T14:43:00Z">
        <w:r>
          <w:rPr/>
          <w:t xml:space="preserve">Thus, in addition to traditional legal concerns with jurisdiction, federalism, </w:t>
        </w:r>
      </w:ins>
      <w:ins w:id="81" w:author="Kellen Funk" w:date="2017-06-01T14:47:00Z">
        <w:r>
          <w:rPr/>
          <w:t xml:space="preserve">and the separation of powers, </w:t>
        </w:r>
      </w:ins>
      <w:ins w:id="82" w:author="Kellen Funk" w:date="2017-06-01T14:43:00Z">
        <w:r>
          <w:rPr/>
          <w:t xml:space="preserve">the spread </w:t>
        </w:r>
      </w:ins>
      <w:ins w:id="83" w:author="Kellen Funk" w:date="2017-06-01T14:44:00Z">
        <w:r>
          <w:rPr/>
          <w:t xml:space="preserve">of the </w:t>
        </w:r>
      </w:ins>
      <w:ins w:id="84" w:author="Kellen Funk" w:date="2017-06-01T14:43:00Z">
        <w:r>
          <w:rPr/>
          <w:t xml:space="preserve">Field Code </w:t>
        </w:r>
      </w:ins>
      <w:ins w:id="85" w:author="Kellen Funk" w:date="2017-06-01T14:44:00Z">
        <w:r>
          <w:rPr/>
          <w:t xml:space="preserve">marked a signal event, hitherto unrecognized, in the history of capitalism. </w:t>
        </w:r>
      </w:ins>
      <w:ins w:id="86" w:author="Kellen Funk" w:date="2017-06-01T14:48:00Z">
        <w:r>
          <w:rPr/>
          <w:t>By a combination of provisions on the timing, processes, and execution of creditors’ remedies, the Code was perceived</w:t>
        </w:r>
      </w:ins>
      <w:ins w:id="87" w:author="Kellen Funk" w:date="2017-06-01T17:04:00Z">
        <w:r>
          <w:rPr/>
          <w:t>—by lawyers, their clients, and their adversaries—</w:t>
        </w:r>
      </w:ins>
      <w:ins w:id="88" w:author="Kellen Funk" w:date="2017-06-01T14:49:00Z">
        <w:r>
          <w:rPr/>
          <w:t>to exchange the rhythms of agriculture endemic to common law practice for the quicke</w:t>
        </w:r>
      </w:ins>
      <w:ins w:id="89" w:author="Kellen Funk" w:date="2017-06-01T17:02:00Z">
        <w:r>
          <w:rPr/>
          <w:t xml:space="preserve">r transactions and liquidity </w:t>
        </w:r>
      </w:ins>
      <w:ins w:id="90" w:author="Kellen Funk" w:date="2017-06-01T17:10:00Z">
        <w:r>
          <w:rPr/>
          <w:t xml:space="preserve">demanded by </w:t>
        </w:r>
      </w:ins>
      <w:ins w:id="91" w:author="Kellen Funk" w:date="2017-06-01T14:49:00Z">
        <w:r>
          <w:rPr/>
          <w:t>merchant finance</w:t>
        </w:r>
      </w:ins>
      <w:ins w:id="92" w:author="Kellen Funk" w:date="2017-06-01T17:10:00Z">
        <w:r>
          <w:rPr/>
          <w:t>.</w:t>
        </w:r>
      </w:ins>
      <w:ins w:id="93" w:author="Kellen Funk" w:date="2017-06-01T14:49:00Z">
        <w:r>
          <w:rPr/>
          <w:t xml:space="preserve"> </w:t>
        </w:r>
      </w:ins>
      <w:ins w:id="94" w:author="Kellen Funk" w:date="2017-06-01T17:04:00Z">
        <w:r>
          <w:rPr/>
          <w:t>Whether this perception</w:t>
        </w:r>
      </w:ins>
      <w:ins w:id="95" w:author="Kellen Funk" w:date="2017-06-01T17:06:00Z">
        <w:r>
          <w:rPr/>
          <w:t xml:space="preserve"> was grounded in the realities of legal practice</w:t>
        </w:r>
      </w:ins>
      <w:ins w:id="96" w:author="Kellen Funk" w:date="2017-06-01T17:04:00Z">
        <w:r>
          <w:rPr/>
          <w:t xml:space="preserve"> is a topic for further study</w:t>
        </w:r>
      </w:ins>
      <w:ins w:id="97" w:author="Kellen Funk" w:date="2017-06-01T17:05:00Z">
        <w:r>
          <w:rPr/>
          <w:t>. For now, the important point is that so mundane a field as civil procedure became a subject of front-page new</w:t>
        </w:r>
      </w:ins>
      <w:ins w:id="98" w:author="Kellen Funk" w:date="2017-06-01T17:10:00Z">
        <w:r>
          <w:rPr/>
          <w:t>s</w:t>
        </w:r>
      </w:ins>
      <w:ins w:id="99" w:author="Kellen Funk" w:date="2017-06-01T17:05:00Z">
        <w:r>
          <w:rPr/>
          <w:t xml:space="preserve"> editorials, </w:t>
        </w:r>
      </w:ins>
      <w:ins w:id="100" w:author="Kellen Funk" w:date="2017-06-01T17:06:00Z">
        <w:r>
          <w:rPr/>
          <w:t>town hall meetings, and even popular novels precisely bec</w:t>
        </w:r>
      </w:ins>
      <w:ins w:id="101" w:author="Kellen Funk" w:date="2017-06-01T17:07:00Z">
        <w:r>
          <w:rPr/>
          <w:t xml:space="preserve">ause nineteenth-century Americans understood that their credit, their businesses, and their homes were at stake in the choices the codifiers made. </w:t>
        </w:r>
      </w:ins>
      <w:ins w:id="102" w:author="Lincoln Mullen" w:date="2017-06-08T14:24:00Z">
        <w:r>
          <w:rPr/>
          <w:t xml:space="preserve">Although this story may appear obvious once visualized, these patterns could only be revealed by computational </w:t>
        </w:r>
      </w:ins>
      <w:ins w:id="103" w:author="Lincoln Mullen" w:date="2017-06-08T14:27:00Z">
        <w:r>
          <w:rPr/>
          <w:t>analysis which then guided further archival research.</w:t>
        </w:r>
      </w:ins>
    </w:p>
    <w:p>
      <w:pPr>
        <w:pStyle w:val="TextBody"/>
        <w:rPr/>
      </w:pPr>
      <w:r>
        <w:rPr/>
      </w:r>
    </w:p>
    <w:p>
      <w:pPr>
        <w:pStyle w:val="FirstParagraph"/>
        <w:rPr/>
      </w:pPr>
      <w:r>
        <w:rPr/>
        <w:t>Until 1848, civil remedies and trial practice in New York were largely governed by common law traditions loosely categorized as “practice and pleadings.”</w:t>
      </w:r>
      <w:r>
        <w:rPr>
          <w:rStyle w:val="FootnoteAnchor"/>
        </w:rPr>
        <w:footnoteReference w:id="11"/>
      </w:r>
      <w:r>
        <w:rPr/>
        <w:t xml:space="preserve"> To understand how to file a civil claim or to enforce a judgment, a lawyer had to consult ad hoc statutes from colonial times to the present as well as precedents reported from cases litigated at common law and chancery. By the 1840s, enterprising practitioners had collated these materials into a half dozen </w:t>
      </w:r>
      <w:del w:id="104" w:author="Lincoln Mullen" w:date="2017-06-08T14:29:00Z">
        <w:r>
          <w:rPr/>
          <w:delText xml:space="preserve">marketable </w:delText>
        </w:r>
      </w:del>
      <w:r>
        <w:rPr/>
        <w:t>treatises, but these remained works of private opinion—no court was bound to agree with the treatise writers as to the weight, relevance, or proper interpretation of a legal statement.</w:t>
      </w:r>
      <w:r>
        <w:rPr>
          <w:rStyle w:val="FootnoteAnchor"/>
        </w:rPr>
        <w:footnoteReference w:id="12"/>
      </w:r>
      <w:r>
        <w:rPr/>
        <w:t xml:space="preserve"> The common law was accordingly known as “unwritten law” despite the proliferation of published texts, because the common law was not precisely determined until a particular case demanded resolution.</w:t>
      </w:r>
      <w:r>
        <w:rPr>
          <w:rStyle w:val="FootnoteAnchor"/>
        </w:rPr>
        <w:footnoteReference w:id="13"/>
      </w:r>
      <w:r>
        <w:rPr/>
        <w:t xml:space="preserve"> Statutes, on the other hand, were “written law,” prescribing or reforming the rules even before a case put the precise question in issue. Within the realm of written law, codes were the ultimate statutes.</w:t>
      </w:r>
      <w:r>
        <w:rPr>
          <w:rStyle w:val="FootnoteAnchor"/>
        </w:rPr>
        <w:footnoteReference w:id="14"/>
      </w:r>
    </w:p>
    <w:p>
      <w:pPr>
        <w:pStyle w:val="TextBody"/>
        <w:rPr/>
      </w:pPr>
      <w:r>
        <w:rPr/>
        <w:t>Codification is, as Lawrence Friedman has written, “one of the set pieces of American legal history.”</w:t>
      </w:r>
      <w:r>
        <w:rPr>
          <w:rStyle w:val="FootnoteAnchor"/>
        </w:rPr>
        <w:footnoteReference w:id="15"/>
      </w:r>
      <w:ins w:id="105" w:author="Lincoln Mullen" w:date="2017-06-08T14:34:00Z">
        <w:r>
          <w:rPr/>
          <w:t xml:space="preserve"> </w:t>
        </w:r>
      </w:ins>
      <w:r>
        <w:rPr/>
        <w:t xml:space="preserve"> Law reformers </w:t>
      </w:r>
      <w:ins w:id="106" w:author="Kellen Funk" w:date="2017-06-01T17:18:00Z">
        <w:r>
          <w:rPr/>
          <w:t xml:space="preserve">nationwide </w:t>
        </w:r>
      </w:ins>
      <w:r>
        <w:rPr/>
        <w:t>advocated for a codification of the common law from the earliest days of the Republic through the Gilded Age</w:t>
      </w:r>
      <w:del w:id="107" w:author="Kellen Funk" w:date="2017-06-01T17:18:00Z">
        <w:r>
          <w:rPr/>
          <w:delText>, from Massachusetts down to South Carolina</w:delText>
        </w:r>
      </w:del>
      <w:r>
        <w:rPr/>
        <w:t xml:space="preserve">. Efforts ranged from mere compilations of existing statutes </w:t>
      </w:r>
      <w:del w:id="108" w:author="Kellen Funk" w:date="2017-06-01T17:18:00Z">
        <w:r>
          <w:rPr/>
          <w:delText xml:space="preserve">in each state </w:delText>
        </w:r>
      </w:del>
      <w:r>
        <w:rPr/>
        <w:t>to a full European-style codification meant to be an entirely comprehensive and systematic statement of the law.</w:t>
      </w:r>
      <w:r>
        <w:rPr>
          <w:rStyle w:val="FootnoteAnchor"/>
        </w:rPr>
        <w:footnoteReference w:id="16"/>
      </w:r>
      <w:r>
        <w:rPr/>
        <w:t xml:space="preserve"> </w:t>
      </w:r>
      <w:del w:id="109" w:author="Lincoln Mullen" w:date="2017-06-08T14:31:00Z">
        <w:r>
          <w:rPr/>
          <w:delText>At its most basic level,</w:delText>
        </w:r>
      </w:del>
      <w:r>
        <w:rPr/>
        <w:t xml:space="preserve"> </w:t>
      </w:r>
      <w:ins w:id="110" w:author="Lincoln Mullen" w:date="2017-06-08T14:31:00Z">
        <w:r>
          <w:rPr/>
          <w:t>C</w:t>
        </w:r>
      </w:ins>
      <w:del w:id="111" w:author="Lincoln Mullen" w:date="2017-06-08T14:31:00Z">
        <w:r>
          <w:rPr/>
          <w:delText>c</w:delText>
        </w:r>
      </w:del>
      <w:r>
        <w:rPr/>
        <w:t>odification proposed that legislative policy ought to be the sole source of law. Law was to be made by democratically responsible legislators in terse, unambiguous statements, not discovered through application and analogy in particular cases by the judges. Debates over codification thus ranged from the metaphysics of law to political theories of institutional competency and the separation of powers.</w:t>
      </w:r>
      <w:r>
        <w:rPr>
          <w:rStyle w:val="FootnoteAnchor"/>
        </w:rPr>
        <w:footnoteReference w:id="17"/>
      </w:r>
      <w:del w:id="112" w:author="Lincoln Mullen" w:date="2017-06-08T14:33:00Z">
        <w:r>
          <w:rPr/>
          <w:delText xml:space="preserve"> </w:delText>
        </w:r>
      </w:del>
      <w:del w:id="113" w:author="Kellen Funk" w:date="2017-06-01T17:17:00Z">
        <w:r>
          <w:rPr/>
          <w:delText>Codification remained a major interest of the American bar across the nineteenth century.</w:delText>
        </w:r>
      </w:del>
      <w:del w:id="114" w:author="Lincoln Mullen" w:date="2017-06-08T14:34:00Z">
        <w:r>
          <w:rPr/>
          <w:delText xml:space="preserve"> When the intellectual historian Perry Miller developed a reader surveying </w:delText>
        </w:r>
      </w:del>
      <w:del w:id="115" w:author="Lincoln Mullen" w:date="2017-06-08T14:34:00Z">
        <w:r>
          <w:rPr>
            <w:i/>
          </w:rPr>
          <w:delText>The Legal Mind in America</w:delText>
        </w:r>
      </w:del>
      <w:del w:id="116" w:author="Lincoln Mullen" w:date="2017-06-08T14:34:00Z">
        <w:r>
          <w:rPr/>
          <w:delText>, codification was its central theme, as Miller argued it was the only intellectual topic that attracted lawyers away from their practices long enough to debate.</w:delText>
        </w:r>
      </w:del>
      <w:r>
        <w:rPr>
          <w:rStyle w:val="FootnoteAnchor"/>
        </w:rPr>
        <w:footnoteReference w:id="18"/>
      </w:r>
    </w:p>
    <w:p>
      <w:pPr>
        <w:pStyle w:val="TextBody"/>
        <w:rPr/>
      </w:pPr>
      <w:r>
        <w:rPr/>
        <w:t>The importance of codification extended far beyond the United States. Napoleonic France promulgated a series of codes in the early nineteenth century, Germans debated the wisdom of codification after Napoleon’s fall, and in the 1860s the British imposed codes on their colonies in India and Singapore. Many American lawyers followed the international development of these codes with interest, viewing codification as the leading edge of modern legal science.</w:t>
      </w:r>
      <w:r>
        <w:rPr>
          <w:rStyle w:val="FootnoteAnchor"/>
        </w:rPr>
        <w:footnoteReference w:id="19"/>
      </w:r>
    </w:p>
    <w:p>
      <w:pPr>
        <w:pStyle w:val="TextBody"/>
        <w:rPr/>
      </w:pPr>
      <w:r>
        <w:rPr/>
        <w:t>In New York, these codification debates came to a head at the 1846 constitutional convention, where “the conquerors took all,” as the ambivalent Jacksonian James Fenimore Cooper complained.</w:t>
      </w:r>
      <w:r>
        <w:rPr>
          <w:rStyle w:val="FootnoteAnchor"/>
        </w:rPr>
        <w:footnoteReference w:id="20"/>
      </w:r>
      <w:r>
        <w:rPr/>
        <w:t xml:space="preserve"> Law reformers abolished the court of chancery, made judges stand for popular election, and required the legislature to appoint commissioners to codify the law and reform the “practice and pleadings” of the civil courts.</w:t>
      </w:r>
      <w:r>
        <w:rPr>
          <w:rStyle w:val="FootnoteAnchor"/>
        </w:rPr>
        <w:footnoteReference w:id="21"/>
      </w:r>
    </w:p>
    <w:p>
      <w:pPr>
        <w:pStyle w:val="TextBody"/>
        <w:rPr/>
      </w:pPr>
      <w:r>
        <w:rPr/>
        <w:t>New York</w:t>
      </w:r>
      <w:del w:id="117" w:author="Lincoln Mullen" w:date="2017-06-08T14:40:00Z">
        <w:r>
          <w:rPr/>
          <w:delText>ers</w:delText>
        </w:r>
      </w:del>
      <w:r>
        <w:rPr/>
        <w:t xml:space="preserve"> had two models of legislative commissions on which they could draw</w:t>
      </w:r>
      <w:del w:id="118" w:author="Kellen Funk" w:date="2017-06-01T17:20:00Z">
        <w:r>
          <w:rPr/>
          <w:delText xml:space="preserve"> for their own law reforms</w:delText>
        </w:r>
      </w:del>
      <w:r>
        <w:rPr/>
        <w:t xml:space="preserve">. </w:t>
      </w:r>
      <w:ins w:id="119" w:author="Kellen Funk" w:date="2017-06-01T17:21:00Z">
        <w:r>
          <w:rPr/>
          <w:t>Napoleon’s</w:t>
        </w:r>
      </w:ins>
      <w:del w:id="120" w:author="Kellen Funk" w:date="2017-06-01T17:21:00Z">
        <w:r>
          <w:rPr/>
          <w:delText>The French</w:delText>
        </w:r>
      </w:del>
      <w:r>
        <w:rPr/>
        <w:t xml:space="preserve"> government </w:t>
      </w:r>
      <w:del w:id="121" w:author="Kellen Funk" w:date="2017-06-01T17:21:00Z">
        <w:r>
          <w:rPr/>
          <w:delText xml:space="preserve">under Napoleon </w:delText>
        </w:r>
      </w:del>
      <w:r>
        <w:rPr/>
        <w:t xml:space="preserve">had appointed five-member commissions to codify </w:t>
      </w:r>
      <w:del w:id="122" w:author="Kellen Funk" w:date="2017-06-01T17:21:00Z">
        <w:r>
          <w:rPr/>
          <w:delText xml:space="preserve">the </w:delText>
        </w:r>
      </w:del>
      <w:ins w:id="123" w:author="Kellen Funk" w:date="2017-06-01T17:21:00Z">
        <w:r>
          <w:rPr/>
          <w:t xml:space="preserve">French </w:t>
        </w:r>
      </w:ins>
      <w:r>
        <w:rPr/>
        <w:t>law</w:t>
      </w:r>
      <w:del w:id="124" w:author="Kellen Funk" w:date="2017-06-01T17:21:00Z">
        <w:r>
          <w:rPr/>
          <w:delText xml:space="preserve"> of France</w:delText>
        </w:r>
      </w:del>
      <w:r>
        <w:rPr/>
        <w:t xml:space="preserve">. When the New York law reformer William Sampson called for codification in a widely noted address to the New-York Historical Society, one of </w:t>
      </w:r>
      <w:del w:id="125" w:author="Kellen Funk" w:date="2017-06-01T17:22:00Z">
        <w:r>
          <w:rPr/>
          <w:delText>the members of the French commission</w:delText>
        </w:r>
      </w:del>
      <w:ins w:id="126" w:author="Lincoln Mullen" w:date="2017-06-08T14:40:00Z">
        <w:r>
          <w:rPr/>
          <w:t>the</w:t>
        </w:r>
      </w:ins>
      <w:ins w:id="127" w:author="Lincoln Mullen" w:date="2017-06-08T14:41:00Z">
        <w:r>
          <w:rPr/>
          <w:t xml:space="preserve"> </w:t>
        </w:r>
      </w:ins>
      <w:ins w:id="128" w:author="Kellen Funk" w:date="2017-06-01T17:22:00Z">
        <w:r>
          <w:rPr/>
          <w:t>French commissioners</w:t>
        </w:r>
      </w:ins>
      <w:r>
        <w:rPr/>
        <w:t xml:space="preserve"> living in exile in upstate New York </w:t>
      </w:r>
      <w:del w:id="129" w:author="Kellen Funk" w:date="2017-06-01T17:22:00Z">
        <w:r>
          <w:rPr/>
          <w:delText xml:space="preserve">wrote </w:delText>
        </w:r>
      </w:del>
      <w:ins w:id="130" w:author="Kellen Funk" w:date="2017-06-01T17:22:00Z">
        <w:r>
          <w:rPr/>
          <w:t>advised</w:t>
        </w:r>
      </w:ins>
      <w:del w:id="131" w:author="Kellen Funk" w:date="2017-06-01T17:22:00Z">
        <w:r>
          <w:rPr/>
          <w:delText>to</w:delText>
        </w:r>
      </w:del>
      <w:r>
        <w:rPr/>
        <w:t xml:space="preserve"> Sampson</w:t>
      </w:r>
      <w:del w:id="132" w:author="Kellen Funk" w:date="2017-06-01T17:22:00Z">
        <w:r>
          <w:rPr/>
          <w:delText>. He advised Sampson on the mechanics of codification:</w:delText>
        </w:r>
      </w:del>
      <w:ins w:id="133" w:author="Kellen Funk" w:date="2017-06-01T17:23:00Z">
        <w:r>
          <w:rPr/>
          <w:t xml:space="preserve"> </w:t>
        </w:r>
      </w:ins>
      <w:ins w:id="134" w:author="Kellen Funk" w:date="2017-06-01T17:22:00Z">
        <w:r>
          <w:rPr/>
          <w:t>to</w:t>
        </w:r>
      </w:ins>
      <w:r>
        <w:rPr/>
        <w:t xml:space="preserve"> “</w:t>
      </w:r>
      <w:ins w:id="135" w:author="Kellen Funk" w:date="2017-06-01T17:23:00Z">
        <w:r>
          <w:rPr/>
          <w:t>l</w:t>
        </w:r>
      </w:ins>
      <w:del w:id="136" w:author="Kellen Funk" w:date="2017-06-01T17:23:00Z">
        <w:r>
          <w:rPr/>
          <w:delText>L</w:delText>
        </w:r>
      </w:del>
      <w:r>
        <w:rPr/>
        <w:t>et four or five good heads be united in a commission, to frame in silence the project of a code.</w:t>
      </w:r>
      <w:del w:id="137" w:author="Lincoln Mullen" w:date="2017-06-08T14:46:00Z">
        <w:r>
          <w:rPr/>
          <w:delText xml:space="preserve"> </w:delText>
        </w:r>
      </w:del>
      <w:del w:id="138" w:author="Kellen Funk" w:date="2017-06-01T17:24:00Z">
        <w:r>
          <w:rPr/>
          <w:delText>It is not so difficult a task. It is only to consult together, and to select.</w:delText>
        </w:r>
      </w:del>
      <w:del w:id="139" w:author="Lincoln Mullen" w:date="2017-06-08T14:46:00Z">
        <w:r>
          <w:rPr/>
          <w:delText>… Do so with your best authors as we did with ours, … which we simply converted into articles of our code.</w:delText>
        </w:r>
      </w:del>
      <w:r>
        <w:rPr/>
        <w:t>” Tellingly, the French</w:t>
      </w:r>
      <w:ins w:id="140" w:author="Kellen Funk" w:date="2017-06-01T17:24:00Z">
        <w:r>
          <w:rPr/>
          <w:t>man</w:t>
        </w:r>
      </w:ins>
      <w:del w:id="141" w:author="Kellen Funk" w:date="2017-06-01T17:24:00Z">
        <w:r>
          <w:rPr/>
          <w:delText xml:space="preserve"> commissioner </w:delText>
        </w:r>
      </w:del>
      <w:ins w:id="142" w:author="Kellen Funk" w:date="2017-06-01T17:24:00Z">
        <w:r>
          <w:rPr/>
          <w:t xml:space="preserve"> </w:t>
        </w:r>
      </w:ins>
      <w:r>
        <w:rPr/>
        <w:t xml:space="preserve">took it as granted that </w:t>
      </w:r>
      <w:ins w:id="143" w:author="Kellen Funk" w:date="2017-06-01T17:24:00Z">
        <w:r>
          <w:rPr/>
          <w:t>a</w:t>
        </w:r>
      </w:ins>
      <w:del w:id="144" w:author="Kellen Funk" w:date="2017-06-01T17:24:00Z">
        <w:r>
          <w:rPr/>
          <w:delText>the</w:delText>
        </w:r>
      </w:del>
      <w:r>
        <w:rPr/>
        <w:t xml:space="preserve"> commission’s code would automatically be promulgated as law.</w:t>
      </w:r>
      <w:r>
        <w:rPr>
          <w:rStyle w:val="FootnoteAnchor"/>
        </w:rPr>
        <w:footnoteReference w:id="22"/>
      </w:r>
    </w:p>
    <w:p>
      <w:pPr>
        <w:pStyle w:val="TextBody"/>
        <w:rPr/>
      </w:pPr>
      <w:r>
        <w:rPr/>
        <w:t xml:space="preserve">The other model came from England. Royal commissions had been employed since before the Revolution of 1688 to advise on a variety of matters. Although by the mid-nineteenth century royal commissions sometimes offered model statutes, </w:t>
      </w:r>
      <w:del w:id="145" w:author="Kellen Funk" w:date="2017-06-01T17:42:00Z">
        <w:r>
          <w:rPr/>
          <w:delText xml:space="preserve">Parliament maintained </w:delText>
        </w:r>
      </w:del>
      <w:ins w:id="146" w:author="Lincoln Mullen" w:date="2017-06-08T14:47:00Z">
        <w:r>
          <w:rPr/>
          <w:t xml:space="preserve">Parliament’s </w:t>
        </w:r>
      </w:ins>
      <w:r>
        <w:rPr/>
        <w:t>exclusive legislative prerogatives</w:t>
      </w:r>
      <w:del w:id="147" w:author="Kellen Funk" w:date="2017-06-01T17:42:00Z">
        <w:r>
          <w:rPr/>
          <w:delText>,</w:delText>
        </w:r>
      </w:del>
      <w:r>
        <w:rPr/>
        <w:t xml:space="preserve"> forc</w:t>
      </w:r>
      <w:ins w:id="148" w:author="Kellen Funk" w:date="2017-06-01T17:42:00Z">
        <w:r>
          <w:rPr/>
          <w:t>ed</w:t>
        </w:r>
      </w:ins>
      <w:del w:id="149" w:author="Kellen Funk" w:date="2017-06-01T17:42:00Z">
        <w:r>
          <w:rPr/>
          <w:delText>ing</w:delText>
        </w:r>
      </w:del>
      <w:r>
        <w:rPr/>
        <w:t xml:space="preserve"> any </w:t>
      </w:r>
      <w:del w:id="150" w:author="Kellen Funk" w:date="2017-06-01T17:42:00Z">
        <w:r>
          <w:rPr/>
          <w:delText>commissioner-proposed legislation</w:delText>
        </w:r>
      </w:del>
      <w:ins w:id="151" w:author="Kellen Funk" w:date="2017-06-01T17:42:00Z">
        <w:r>
          <w:rPr/>
          <w:t>rec</w:t>
        </w:r>
      </w:ins>
      <w:ins w:id="152" w:author="Kellen Funk" w:date="2017-06-01T17:43:00Z">
        <w:r>
          <w:rPr/>
          <w:t>ommended bills</w:t>
        </w:r>
      </w:ins>
      <w:r>
        <w:rPr/>
        <w:t xml:space="preserve"> to pass through the normal politicking and drafting processes</w:t>
      </w:r>
      <w:del w:id="153" w:author="Lincoln Mullen" w:date="2017-06-08T14:47:00Z">
        <w:r>
          <w:rPr/>
          <w:delText xml:space="preserve"> of Parliament</w:delText>
        </w:r>
      </w:del>
      <w:r>
        <w:rPr/>
        <w:t>.</w:t>
      </w:r>
      <w:r>
        <w:rPr>
          <w:rStyle w:val="FootnoteAnchor"/>
        </w:rPr>
        <w:footnoteReference w:id="23"/>
      </w:r>
    </w:p>
    <w:p>
      <w:pPr>
        <w:pStyle w:val="TextBody"/>
        <w:rPr/>
      </w:pPr>
      <w:r>
        <w:rPr/>
        <w:t xml:space="preserve">After David Dudley Field and two other lawyers were appointed to </w:t>
      </w:r>
      <w:del w:id="154" w:author="Kellen Funk" w:date="2017-06-01T17:43:00Z">
        <w:r>
          <w:rPr/>
          <w:delText xml:space="preserve">the </w:delText>
        </w:r>
      </w:del>
      <w:ins w:id="155" w:author="Kellen Funk" w:date="2017-06-01T17:43:00Z">
        <w:r>
          <w:rPr/>
          <w:t xml:space="preserve">New York’s </w:t>
        </w:r>
      </w:ins>
      <w:del w:id="156" w:author="Lincoln Mullen" w:date="2017-06-08T14:47:00Z">
        <w:r>
          <w:rPr/>
          <w:delText>procedural</w:delText>
        </w:r>
      </w:del>
      <w:ins w:id="157" w:author="Lincoln Mullen" w:date="2017-06-08T14:47:00Z">
        <w:r>
          <w:rPr/>
          <w:t>procedure</w:t>
        </w:r>
      </w:ins>
      <w:r>
        <w:rPr/>
        <w:t xml:space="preserve"> commission, their reports made clear that they favored the French model but understood political realities would hold them to the English model. From 1847 to 1850, the commissioners made five reports to the legislature knowing they had no power to keep legislators from amending their code or </w:t>
      </w:r>
      <w:del w:id="158" w:author="Kellen Funk" w:date="2017-06-01T14:34:00Z">
        <w:r>
          <w:rPr/>
          <w:delText>even defeating it</w:delText>
        </w:r>
      </w:del>
      <w:ins w:id="159" w:author="Kellen Funk" w:date="2017-06-01T14:34:00Z">
        <w:r>
          <w:rPr/>
          <w:t>voting it down</w:t>
        </w:r>
      </w:ins>
      <w:r>
        <w:rPr/>
        <w:t xml:space="preserve"> altogether. Each time they reminded legislators that “public opinion had issued its mandate in the most imposing form” of a constitutional decree. </w:t>
      </w:r>
      <w:del w:id="160" w:author="Kellen Funk" w:date="2017-06-01T17:44:00Z">
        <w:r>
          <w:rPr/>
          <w:delText>The constitution, together with the legislative act appointing the commission, “gave the commissioners instructions so precise, as to leave them no discretion, if they had desired it, [and]</w:delText>
        </w:r>
      </w:del>
      <w:ins w:id="161" w:author="Kellen Funk" w:date="2017-06-01T17:44:00Z">
        <w:r>
          <w:rPr/>
          <w:t>The popular will embodied in the new constitution “</w:t>
        </w:r>
      </w:ins>
      <w:del w:id="162" w:author="Kellen Funk" w:date="2017-06-01T17:44:00Z">
        <w:r>
          <w:rPr/>
          <w:delText xml:space="preserve"> </w:delText>
        </w:r>
      </w:del>
      <w:r>
        <w:rPr/>
        <w:t>promised them therefore in advance, so long as they obeyed those instructions, the concurrence and co-operation of all departments of the government.”</w:t>
      </w:r>
      <w:r>
        <w:rPr>
          <w:rStyle w:val="FootnoteAnchor"/>
        </w:rPr>
        <w:footnoteReference w:id="24"/>
      </w:r>
      <w:r>
        <w:rPr/>
        <w:t xml:space="preserve"> Although the theory of codification made it a democratic enterprise, in practice Jacksonians like Field insisted the democratic legislature ought to defer to the expertise of the commissioners.</w:t>
      </w:r>
    </w:p>
    <w:p>
      <w:pPr>
        <w:pStyle w:val="TextBody"/>
        <w:rPr/>
      </w:pPr>
      <w:r>
        <w:rPr/>
        <w:t>The Field commission sought to blunt criticism by insisting that political concerns about lawmaking did not apply to mere procedure. “The system of procedure by which law is administered, differs from the law itself in this,” the commissioners explained: “the latter is a body of elementary rules founded in the immutable principles of justice, drawing their origin from the obligations which divine wisdom has imposed …; while the former consists, in its very nature, but of a body of prescribed rules, having no source but the will of those by whom they are laid down.” Substantive law was universal, natural, grounded in divine justice, and therefore entitled to respect and protection from change. But God cared nothing of the “the mere machinery by which law is to be administered.” Thus, the commissioners argued, procedure was trivial enough for legislative experimentation but complicated enough that only master practitioners like themselves could run the experiment.</w:t>
      </w:r>
      <w:r>
        <w:rPr>
          <w:rStyle w:val="FootnoteAnchor"/>
        </w:rPr>
        <w:footnoteReference w:id="25"/>
      </w:r>
    </w:p>
    <w:p>
      <w:pPr>
        <w:pStyle w:val="TextBody"/>
        <w:rPr/>
      </w:pPr>
      <w:r>
        <w:rPr/>
        <w:t>Yet the code’s scope of “procedure” included far more than the “mere machinery” of a lawsuit.</w:t>
      </w:r>
      <w:r>
        <w:rPr>
          <w:rStyle w:val="FootnoteAnchor"/>
        </w:rPr>
        <w:footnoteReference w:id="26"/>
      </w:r>
      <w:r>
        <w:rPr/>
        <w:t xml:space="preserve"> The final draft of the code, printed in 1850, spanned nearly 800 pages of 1,885 regulations. The first third of the code covered constitutional topics, specifying the jurisdiction of all state courts and the duties of all state officers (and liabilities for violating those duties). The code deregulated attorney compensation, introducing novel structures of retainers and contingency fees.</w:t>
      </w:r>
      <w:r>
        <w:rPr>
          <w:rStyle w:val="FootnoteAnchor"/>
        </w:rPr>
        <w:footnoteReference w:id="27"/>
      </w:r>
      <w:r>
        <w:rPr/>
        <w:t xml:space="preserve"> It created summary procedures meant to accelerate debt collection while simultaneously carving out “homestead” exemptions from the sheriff’s reach.</w:t>
      </w:r>
      <w:r>
        <w:rPr>
          <w:rStyle w:val="FootnoteAnchor"/>
        </w:rPr>
        <w:footnoteReference w:id="28"/>
      </w:r>
      <w:r>
        <w:rPr/>
        <w:t xml:space="preserve"> The code concluded by defining who could be an attorney, a juror, and a witness, drawing racial and gendered distinctions over who could speak in court.</w:t>
      </w:r>
      <w:r>
        <w:rPr>
          <w:rStyle w:val="FootnoteAnchor"/>
        </w:rPr>
        <w:footnoteReference w:id="29"/>
      </w:r>
    </w:p>
    <w:p>
      <w:pPr>
        <w:pStyle w:val="TextBody"/>
        <w:rPr/>
      </w:pPr>
      <w:r>
        <w:rPr/>
        <w:t xml:space="preserve">Most important, the code defined all the remedies that a civil court could order—from money damages, to partition of property, to injunctive decrees and contempts—and made those remedies available in every lawsuit. In many cases, a legal right was indistinguishable from the remedy that secured that right: the right to possess a particular piece of property and the remedy that seized and delivered that property were, in effect, the same thing. Remedies were thus </w:t>
      </w:r>
      <w:del w:id="163" w:author="Lincoln Mullen" w:date="2017-06-08T14:50:00Z">
        <w:r>
          <w:rPr/>
          <w:delText>intimately connected</w:delText>
        </w:r>
      </w:del>
      <w:ins w:id="164" w:author="Lincoln Mullen" w:date="2017-06-08T14:50:00Z">
        <w:r>
          <w:rPr/>
          <w:t>tightly tied</w:t>
        </w:r>
      </w:ins>
      <w:r>
        <w:rPr/>
        <w:t xml:space="preserve"> to substantive law. For that reason, neither the French </w:t>
      </w:r>
      <w:r>
        <w:rPr>
          <w:i/>
        </w:rPr>
        <w:t>code de procédure civile</w:t>
      </w:r>
      <w:r>
        <w:rPr/>
        <w:t xml:space="preserve"> (1806) nor Blackstone or Bentham’s writings conceived of remedies as purely procedural.</w:t>
      </w:r>
      <w:r>
        <w:rPr>
          <w:rStyle w:val="FootnoteAnchor"/>
        </w:rPr>
        <w:footnoteReference w:id="30"/>
      </w:r>
      <w:r>
        <w:rPr/>
        <w:t xml:space="preserve"> By codifying remedies, Field invited continual expansion of the category of “procedure.” As other states adopted the procedure code, they sometimes included other fields of law that seemed obviously “substantive” yet had such specific procedures or remedies that they were placed in a “code of procedure.” Such fields included the law of wills, corporations, and mortgages.</w:t>
      </w:r>
      <w:r>
        <w:rPr>
          <w:rStyle w:val="FootnoteAnchor"/>
        </w:rPr>
        <w:footnoteReference w:id="31"/>
      </w:r>
      <w:r>
        <w:rPr/>
        <w:t xml:space="preserve"> And after all, argued procedural codifiers in Iowa, what did the famed Married Women’s Property Acts offer besides procedural reform? These acts gave women </w:t>
      </w:r>
      <w:r>
        <w:rPr>
          <w:i/>
        </w:rPr>
        <w:t>standing</w:t>
      </w:r>
      <w:r>
        <w:rPr/>
        <w:t xml:space="preserve"> to litigate in their own name and seek </w:t>
      </w:r>
      <w:r>
        <w:rPr>
          <w:i/>
        </w:rPr>
        <w:t>remedies</w:t>
      </w:r>
      <w:r>
        <w:rPr/>
        <w:t xml:space="preserve"> in claims of property and contract, and they abolished mandatory rules of </w:t>
      </w:r>
      <w:r>
        <w:rPr>
          <w:i/>
        </w:rPr>
        <w:t>joinder</w:t>
      </w:r>
      <w:r>
        <w:rPr/>
        <w:t xml:space="preserve"> (of husbands). Thus, one of the most significant changes to the law of property and domestic relations in the century went into th</w:t>
      </w:r>
      <w:ins w:id="165" w:author="Kellen Funk" w:date="2017-06-01T14:38:00Z">
        <w:r>
          <w:rPr/>
          <w:t>at</w:t>
        </w:r>
      </w:ins>
      <w:del w:id="166" w:author="Kellen Funk" w:date="2017-06-01T14:38:00Z">
        <w:r>
          <w:rPr/>
          <w:delText>e</w:delText>
        </w:r>
      </w:del>
      <w:r>
        <w:rPr/>
        <w:t xml:space="preserve"> state’s Code of Civil Procedure.</w:t>
      </w:r>
      <w:r>
        <w:rPr>
          <w:rStyle w:val="FootnoteAnchor"/>
        </w:rPr>
        <w:footnoteReference w:id="32"/>
      </w:r>
    </w:p>
    <w:p>
      <w:pPr>
        <w:pStyle w:val="TextBody"/>
        <w:rPr/>
      </w:pPr>
      <w:del w:id="167" w:author="Lincoln Mullen" w:date="2017-06-08T14:51:00Z">
        <w:r>
          <w:rPr/>
          <w:delText xml:space="preserve">Despite </w:delText>
        </w:r>
      </w:del>
      <w:r>
        <w:rPr/>
        <w:t>Field’s arguments that a mere procedure code was democratically unproblematic</w:t>
      </w:r>
      <w:del w:id="168" w:author="Lincoln Mullen" w:date="2017-06-08T14:51:00Z">
        <w:r>
          <w:rPr/>
          <w:delText>, his efforts</w:delText>
        </w:r>
      </w:del>
      <w:r>
        <w:rPr/>
        <w:t xml:space="preserve"> were not entirely successful in New York. The commission submitted a draft of its main reforms in 1848, emphasizing that this first code was “but a report in part.” New York’s legislators enacted the partial code with little amendment, some </w:t>
      </w:r>
      <w:del w:id="169" w:author="Lincoln Mullen" w:date="2017-06-08T14:52:00Z">
        <w:r>
          <w:rPr/>
          <w:delText>legislators</w:delText>
        </w:r>
      </w:del>
      <w:ins w:id="170" w:author="Lincoln Mullen" w:date="2017-06-08T14:52:00Z">
        <w:r>
          <w:rPr/>
          <w:t>even</w:t>
        </w:r>
      </w:ins>
      <w:r>
        <w:rPr/>
        <w:t xml:space="preserve"> repeating Field’s view that the constitution obligated them to accept the code.</w:t>
      </w:r>
      <w:r>
        <w:rPr>
          <w:rStyle w:val="FootnoteAnchor"/>
        </w:rPr>
        <w:footnoteReference w:id="33"/>
      </w:r>
      <w:r>
        <w:rPr/>
        <w:t xml:space="preserve"> But when the commissioners submitted an extended draft in 1849, the Assembly judiciary committee balked, directly disputing the commissioners’ claims that procedure was merely the machinery of the law. The “provisions for rights and for the mode of pursuing remedies, insensibly run into each other,” the committee reported, complicating legal practice “infinitely more than any machine of human contrivance.” They therefore suspected the commissioners’ forthcoming code of criminal procedure would include all of the criminal law as well, “as they seem to understand practice and pleadings to include all the law upon a given subject.” That being the case, the committee wondered whether they should “place in [the commissioners] a blind and implicit confidence that shall commit to their discretion the peace and property, the personal liberty and the lives of those who sent </w:t>
      </w:r>
      <w:r>
        <w:rPr>
          <w:i/>
        </w:rPr>
        <w:t>us</w:t>
      </w:r>
      <w:r>
        <w:rPr/>
        <w:t xml:space="preserve"> here to make laws for them?”</w:t>
      </w:r>
      <w:r>
        <w:rPr>
          <w:rStyle w:val="FootnoteAnchor"/>
        </w:rPr>
        <w:footnoteReference w:id="34"/>
      </w:r>
      <w:ins w:id="171" w:author="Kellen Funk" w:date="2017-06-01T18:22:00Z">
        <w:r>
          <w:rPr/>
          <w:t xml:space="preserve"> Under such relentless criticisms, Field’s final draft was defeated in New York. A central iro</w:t>
        </w:r>
      </w:ins>
      <w:ins w:id="172" w:author="Kellen Funk" w:date="2017-06-01T18:23:00Z">
        <w:r>
          <w:rPr/>
          <w:t>ny of American legal history is that “the New York Code” which dominated the legal practice of so many states was never fully the procedural law of New York itself.</w:t>
        </w:r>
      </w:ins>
    </w:p>
    <w:p>
      <w:pPr>
        <w:pStyle w:val="TextBody"/>
        <w:rPr/>
      </w:pPr>
      <w:r>
        <w:rPr/>
      </w:r>
    </w:p>
    <w:p>
      <w:pPr>
        <w:pStyle w:val="TextBody"/>
        <w:rPr/>
      </w:pPr>
      <w:del w:id="173" w:author="Lincoln Mullen" w:date="2017-06-08T11:20:00Z">
        <w:r>
          <w:rPr/>
          <w:delText>This map shows which states adopted codes of civil procedure based on the text of the New York Field Code. The date shown is the date of the first enactment of a procedure code; most states subsequently revised their codes. Note that many southern states and western states came to adopt the Field Code during the Civil War and Reconstruction. By the end of the nineteenth century, thirty-one jurisdictions (those displayed on the map, plus Alaska) had adopted a version of the Field Code. Data adapted from Charles McGuffey Hepburn, The Historical Development of Code Pleading in America and England (1897).</w:delText>
        </w:r>
      </w:del>
    </w:p>
    <w:p>
      <w:pPr>
        <w:pStyle w:val="TextBody"/>
        <w:rPr/>
      </w:pPr>
      <w:r>
        <w:rPr/>
        <w:t xml:space="preserve">The </w:t>
      </w:r>
      <w:ins w:id="174" w:author="Lincoln Mullen" w:date="2017-06-08T14:53:00Z">
        <w:r>
          <w:rPr/>
          <w:t>Field C</w:t>
        </w:r>
      </w:ins>
      <w:del w:id="175" w:author="Lincoln Mullen" w:date="2017-06-08T14:53:00Z">
        <w:r>
          <w:rPr/>
          <w:delText>c</w:delText>
        </w:r>
      </w:del>
      <w:r>
        <w:rPr/>
        <w:t xml:space="preserve">ode </w:t>
      </w:r>
      <w:del w:id="176" w:author="Lincoln Mullen" w:date="2017-06-08T14:53:00Z">
        <w:r>
          <w:rPr/>
          <w:delText>would</w:delText>
        </w:r>
      </w:del>
      <w:r>
        <w:rPr/>
        <w:t xml:space="preserve"> encounter</w:t>
      </w:r>
      <w:ins w:id="177" w:author="Lincoln Mullen" w:date="2017-06-08T14:53:00Z">
        <w:r>
          <w:rPr/>
          <w:t>ed</w:t>
        </w:r>
      </w:ins>
      <w:r>
        <w:rPr/>
        <w:t xml:space="preserve"> similar difficulties in each jurisdiction that adopted it. Even the shortest version of the </w:t>
      </w:r>
      <w:del w:id="178" w:author="Lincoln Mullen" w:date="2017-06-08T14:53:00Z">
        <w:r>
          <w:rPr/>
          <w:delText>Field Code</w:delText>
        </w:r>
      </w:del>
      <w:ins w:id="179" w:author="Lincoln Mullen" w:date="2017-06-08T14:53:00Z">
        <w:r>
          <w:rPr/>
          <w:t>code</w:t>
        </w:r>
      </w:ins>
      <w:r>
        <w:rPr/>
        <w:t xml:space="preserve"> was significantly longer than any other state statute before the Progressive legislation of the twentieth century. </w:t>
      </w:r>
      <w:commentRangeStart w:id="0"/>
      <w:r>
        <w:rPr/>
        <w:t xml:space="preserve">Unlike statutory compilations that sometimes took the name of a “code” but made no changes to existing law, the Field Code opened by abolishing the hallmarks of prior practice and instituting </w:t>
      </w:r>
      <w:del w:id="180" w:author="Lincoln Mullen" w:date="2017-06-08T14:53:00Z">
        <w:r>
          <w:rPr/>
          <w:delText>“hereafter”</w:delText>
        </w:r>
      </w:del>
      <w:r>
        <w:rPr/>
        <w:t xml:space="preserve"> a new form of action with substantial revisions to basic matters of civil remedies.</w:t>
      </w:r>
      <w:r>
        <w:rPr>
          <w:rStyle w:val="FootnoteAnchor"/>
        </w:rPr>
        <w:footnoteReference w:id="35"/>
      </w:r>
      <w:r>
        <w:rPr/>
      </w:r>
      <w:commentRangeEnd w:id="0"/>
      <w:r>
        <w:commentReference w:id="0"/>
      </w:r>
      <w:r>
        <w:rPr/>
        <w:t xml:space="preserve"> In the states where it was imported, there was no getting around the fact that the code introduced </w:t>
      </w:r>
      <w:del w:id="181" w:author="Kellen Funk" w:date="2017-06-01T17:56:00Z">
        <w:r>
          <w:rPr/>
          <w:delText xml:space="preserve">much </w:delText>
        </w:r>
      </w:del>
      <w:r>
        <w:rPr/>
        <w:t xml:space="preserve">new law, yet legislators were unable to read, critique, and amend the code within the brief period of a legislative session. “It is folly to undertake to pass a code in a sixty day session,” wrote the </w:t>
      </w:r>
      <w:r>
        <w:rPr>
          <w:i/>
        </w:rPr>
        <w:t>Montana Post</w:t>
      </w:r>
      <w:r>
        <w:rPr/>
        <w:t>, “and the best way would be for the Assembly to select one from a State or Territory which would come near meeting our wants, and slide it through with the fewest changes possible.”</w:t>
      </w:r>
      <w:r>
        <w:rPr>
          <w:rStyle w:val="FootnoteAnchor"/>
        </w:rPr>
        <w:footnoteReference w:id="36"/>
      </w:r>
      <w:r>
        <w:rPr/>
        <w:t xml:space="preserve"> Sliding the code through eased the problem of time but exacerbated the problem of local sovereignty. “To be governed by a foreign law, especially when that law is not preknown to the people whose conduct is to be regulated thereby … is something repugnant to the idea of Democratic Republican government,” complained the </w:t>
      </w:r>
      <w:r>
        <w:rPr>
          <w:i/>
        </w:rPr>
        <w:t>The Miner’s Express</w:t>
      </w:r>
      <w:r>
        <w:rPr/>
        <w:t xml:space="preserve"> in Iowa.</w:t>
      </w:r>
      <w:r>
        <w:rPr>
          <w:rStyle w:val="FootnoteAnchor"/>
        </w:rPr>
        <w:footnoteReference w:id="37"/>
      </w:r>
    </w:p>
    <w:p>
      <w:pPr>
        <w:pStyle w:val="TextBody"/>
        <w:rPr/>
      </w:pPr>
      <w:r>
        <w:rPr/>
        <w:t xml:space="preserve">How, then, did states and territories achieve a politically acceptable balance between efficiency and sovereignty, borrowing law for sake of time but endowing it with popular legitimacy in each locale? Quite apart from the technicalities of legal practice, the American federation of civil government into (depending on the year) more than thirty or forty separate jurisdictions makes it hard to </w:t>
      </w:r>
      <w:del w:id="182" w:author="Unknown Author" w:date="2017-06-08T17:35:00Z">
        <w:r>
          <w:rPr/>
          <w:delText>describe</w:delText>
        </w:r>
      </w:del>
      <w:ins w:id="183" w:author="Unknown Author" w:date="2017-06-08T17:35:00Z">
        <w:r>
          <w:rPr/>
          <w:t>understand</w:t>
        </w:r>
      </w:ins>
      <w:r>
        <w:rPr/>
        <w:t xml:space="preserve"> a phenomenon that was truly national despite its state-centered enactments. It requires a sense of how much law was borrowed in each location and to what degree innovations were introduced. But precisely because these questions concern codes—texts that comprehensively and systematically cover a given subject—they are ideal sources for the techniques of digital history.</w:t>
      </w:r>
      <w:r>
        <w:rPr>
          <w:rStyle w:val="FootnoteAnchor"/>
        </w:rPr>
        <w:footnoteReference w:id="38"/>
      </w:r>
    </w:p>
    <w:p>
      <w:pPr>
        <w:pStyle w:val="TextBody"/>
        <w:rPr/>
      </w:pPr>
      <w:r>
        <w:rPr/>
        <w:t xml:space="preserve">To discover how the Field Code migrated to other jurisdictions, we compiled a corpus of potentially relevant laws, including separately bound codes of civil procedure as well as codes or statutes appearing within session laws and statutory compilations from around the Atlantic world. The corpus comprises </w:t>
      </w:r>
      <w:del w:id="184" w:author="Lincoln Mullen" w:date="2017-06-08T14:59:00Z">
        <w:r>
          <w:rPr/>
          <w:delText>135</w:delText>
        </w:r>
      </w:del>
      <w:ins w:id="185" w:author="Lincoln Mullen" w:date="2017-06-08T14:59:00Z">
        <w:r>
          <w:rPr/>
          <w:t>161</w:t>
        </w:r>
      </w:ins>
      <w:r>
        <w:rPr/>
        <w:t xml:space="preserve"> statutes from the nineteenth century, which amounts to </w:t>
      </w:r>
      <w:ins w:id="186" w:author="Lincoln Mullen" w:date="2017-06-08T15:00:00Z">
        <w:r>
          <w:rPr/>
          <w:t>12.7</w:t>
        </w:r>
      </w:ins>
      <w:del w:id="187" w:author="Lincoln Mullen" w:date="2017-06-08T15:00:00Z">
        <w:r>
          <w:rPr/>
          <w:delText>7.7</w:delText>
        </w:r>
      </w:del>
      <w:r>
        <w:rPr/>
        <w:t xml:space="preserve"> million words organized into </w:t>
      </w:r>
      <w:ins w:id="188" w:author="Lincoln Mullen" w:date="2017-06-08T15:01:00Z">
        <w:r>
          <w:rPr/>
          <w:t>137,000</w:t>
        </w:r>
      </w:ins>
      <w:del w:id="189" w:author="Lincoln Mullen" w:date="2017-06-08T15:01:00Z">
        <w:r>
          <w:rPr/>
          <w:delText>98,000</w:delText>
        </w:r>
      </w:del>
      <w:r>
        <w:rPr/>
        <w:t xml:space="preserve"> regulations. It includes the initial enactment of every U.S. code of civil procedure, as well as procedure statutes and re-enacted codes from jurisdictions reputed to have been legally influential, including French and British codes. The corpus does not include every nineteenth-century statute of procedural law.</w:t>
      </w:r>
      <w:r>
        <w:rPr>
          <w:rStyle w:val="FootnoteAnchor"/>
        </w:rPr>
        <w:footnoteReference w:id="39"/>
      </w:r>
      <w:r>
        <w:rPr/>
        <w:t xml:space="preserve"> While a comprehensive project may be illuminating in its own ways, our specific question of how New York legislation influenced other American jurisdictions permits a more curated corpus.</w:t>
      </w:r>
      <w:r>
        <w:rPr>
          <w:rStyle w:val="FootnoteAnchor"/>
        </w:rPr>
        <w:footnoteReference w:id="40"/>
      </w:r>
    </w:p>
    <w:p>
      <w:pPr>
        <w:pStyle w:val="TextBody"/>
        <w:rPr/>
      </w:pPr>
      <w:r>
        <w:rPr/>
        <w:t>Curating a corpus to answer a specific question is one of two ways in which digital history can proceed. Digital history—like all historical work—can begin either with a corpus looking for a question, or a question looking for a corpus.</w:t>
      </w:r>
      <w:r>
        <w:rPr>
          <w:rStyle w:val="FootnoteAnchor"/>
        </w:rPr>
        <w:footnoteReference w:id="41"/>
      </w:r>
      <w:r>
        <w:rPr/>
        <w:t xml:space="preserve"> Computational text analysis in digital history is often conceived of as beginning with sources, particularly with large datasets such as the Google Books, Hathi Trust</w:t>
      </w:r>
      <w:ins w:id="190" w:author="Lincoln Mullen" w:date="2017-06-08T15:06:00Z">
        <w:r>
          <w:rPr/>
          <w:t>, or Chronicling America</w:t>
        </w:r>
      </w:ins>
      <w:r>
        <w:rPr/>
        <w:t xml:space="preserve"> corpora. These large corpora are sometimes called “big data”—though</w:t>
      </w:r>
      <w:del w:id="191" w:author="Lincoln Mullen" w:date="2017-06-08T16:05:00Z">
        <w:r>
          <w:rPr/>
          <w:delText xml:space="preserve"> it must be emphasized</w:delText>
        </w:r>
      </w:del>
      <w:r>
        <w:rPr/>
        <w:t xml:space="preserve"> almost never by digital historians who actually work with them—on which “distant reading” can be practiced.</w:t>
      </w:r>
      <w:r>
        <w:rPr>
          <w:rStyle w:val="FootnoteAnchor"/>
        </w:rPr>
        <w:footnoteReference w:id="42"/>
      </w:r>
      <w:r>
        <w:rPr/>
        <w:t xml:space="preserve"> </w:t>
      </w:r>
      <w:del w:id="192" w:author="Unknown Author" w:date="2017-06-08T17:27:00Z">
        <w:r>
          <w:rPr/>
          <w:delText>While it is salutary for historians to have their research questions shaped by the broadest possible contexts, it</w:delText>
        </w:r>
      </w:del>
      <w:ins w:id="193" w:author="Unknown Author" w:date="2017-06-08T17:27:00Z">
        <w:r>
          <w:rPr/>
          <w:t>It</w:t>
        </w:r>
      </w:ins>
      <w:r>
        <w:rPr/>
        <w:t xml:space="preserve"> is not apparent that digital historians can readily move from these omnibus corpora to answering the specific research questions that animate various historical fields. In this article we demonstrate an alternative approach, which we might unimaginatively label “medium data.” The amount of legislation that governed American civil practice is impressive, since every state amended and re-enacted procedure statutes nearly every decade. But while a corpus of procedural legislation requires some computational sophistication, the techniques are far less complex than those </w:t>
      </w:r>
      <w:del w:id="194" w:author="Unknown Author" w:date="2017-06-08T19:22:00Z">
        <w:r>
          <w:rPr/>
          <w:delText>derived</w:delText>
        </w:r>
      </w:del>
      <w:del w:id="195" w:author="Lincoln Mullen" w:date="2017-06-08T15:09:00Z">
        <w:r>
          <w:rPr/>
          <w:delText>derived</w:delText>
        </w:r>
      </w:del>
      <w:del w:id="196" w:author="Unknown Author" w:date="2017-06-08T19:22:00Z">
        <w:r>
          <w:rPr/>
          <w:delText>created</w:delText>
        </w:r>
      </w:del>
      <w:ins w:id="197" w:author="Unknown Author" w:date="2017-06-08T19:22:00Z">
        <w:r>
          <w:rPr/>
          <w:t xml:space="preserve"> created</w:t>
        </w:r>
      </w:ins>
      <w:r>
        <w:rPr/>
        <w:t xml:space="preserve"> for truly big data. We have gathered a large but narrowly constrained corpus centered on solving a well-defined research question.</w:t>
      </w:r>
      <w:r>
        <w:rPr>
          <w:rStyle w:val="FootnoteAnchor"/>
        </w:rPr>
        <w:footnoteReference w:id="43"/>
      </w:r>
      <w:r>
        <w:rPr/>
        <w:t xml:space="preserve"> This corpus is large enough that digital historical methods provide results that a scholar could not obtain through traditional methods, but sufficiently circumscribed so as to directly address a discipline- and field-specific question.</w:t>
      </w:r>
      <w:r>
        <w:rPr>
          <w:rStyle w:val="FootnoteAnchor"/>
        </w:rPr>
        <w:footnoteReference w:id="44"/>
      </w:r>
    </w:p>
    <w:p>
      <w:pPr>
        <w:pStyle w:val="TextBody"/>
        <w:rPr/>
      </w:pPr>
      <w:r>
        <w:rPr/>
        <w:t xml:space="preserve">Because most codes were public statutes, they were widely printed and distributed and therefore found their way into libraries digitized by Google Books. </w:t>
      </w:r>
      <w:del w:id="198" w:author="Unknown Author" w:date="2017-06-08T17:59:00Z">
        <w:r>
          <w:rPr/>
          <w:delText>e drew primarily</w:delText>
        </w:r>
      </w:del>
      <w:r>
        <w:rPr/>
        <w:t xml:space="preserve"> </w:t>
      </w:r>
      <w:ins w:id="199" w:author="Unknown Author" w:date="2017-06-08T18:00:00Z">
        <w:r>
          <w:rPr/>
          <w:t xml:space="preserve">We took texts primarily </w:t>
        </w:r>
      </w:ins>
      <w:r>
        <w:rPr/>
        <w:t xml:space="preserve">from </w:t>
      </w:r>
      <w:del w:id="200" w:author="Unknown Author" w:date="2017-06-08T18:00:00Z">
        <w:r>
          <w:rPr/>
          <w:delText xml:space="preserve">the </w:delText>
        </w:r>
      </w:del>
      <w:r>
        <w:rPr/>
        <w:t>Google Books, filling in gaps from other databases as necessary. We used optical character recognition software (OCR) to create plain-text versions of the codes, which we edited lightly, correcting section markers by hand as necessary and writing a script to fix the most obvious OCR errors.</w:t>
      </w:r>
      <w:r>
        <w:rPr>
          <w:rStyle w:val="FootnoteAnchor"/>
        </w:rPr>
        <w:footnoteReference w:id="45"/>
      </w:r>
      <w:del w:id="201" w:author="Unknown Author" w:date="2017-06-08T18:02:00Z">
        <w:r>
          <w:rPr/>
          <w:delText xml:space="preserve"> While this process was labor intensive,  it required far less effort—and funding—than visualization projects that often showcase digital history conferences. Nearly the entire project was completed only by an assistant professor and a graduate student, without being the exclusive research focus of either.</w:delText>
        </w:r>
      </w:del>
    </w:p>
    <w:p>
      <w:pPr>
        <w:pStyle w:val="TextBody"/>
        <w:rPr/>
      </w:pPr>
      <w:r>
        <w:rPr/>
        <w:t xml:space="preserve">The most important step we took in processing the files was to split each section of the code into its own text file. Codes varied in how they were organized, but they all divided specific regulations into </w:t>
      </w:r>
      <w:r>
        <w:rPr>
          <w:i/>
        </w:rPr>
        <w:t>sections</w:t>
      </w:r>
      <w:r>
        <w:rPr/>
        <w:t xml:space="preserve"> (or, on occasion, </w:t>
      </w:r>
      <w:r>
        <w:rPr>
          <w:i/>
        </w:rPr>
        <w:t>articles</w:t>
      </w:r>
      <w:r>
        <w:rPr/>
        <w:t xml:space="preserve">). Not only does the discursive form of these texts provide a handy organizational scheme for digital methods, but </w:t>
      </w:r>
      <w:del w:id="202" w:author="Unknown Author" w:date="2017-06-08T18:09:00Z">
        <w:r>
          <w:rPr/>
          <w:delText xml:space="preserve">historically </w:delText>
        </w:r>
      </w:del>
      <w:r>
        <w:rPr/>
        <w:t xml:space="preserve">sections were also the way legislators borrowed their texts. Codifiers took their sources apart by sections, rearranging here, editing, drafting, and </w:t>
      </w:r>
      <w:del w:id="203" w:author="Unknown Author" w:date="2017-06-08T18:10:00Z">
        <w:r>
          <w:rPr/>
          <w:delText>then</w:delText>
        </w:r>
      </w:del>
      <w:r>
        <w:rPr/>
        <w:t xml:space="preserve"> re-combining there. Despite the fact that states differed widely on what topics they included in “civil procedure,” sectioning the codes allowed us to assess similarity even among codes of quite different lengths and coverage. For instance, </w:t>
      </w:r>
      <w:del w:id="204" w:author="Unknown Author" w:date="2017-06-08T18:11:00Z">
        <w:r>
          <w:rPr/>
          <w:delText xml:space="preserve">we know that </w:delText>
        </w:r>
      </w:del>
      <w:r>
        <w:rPr/>
        <w:t>California’s 1851 code was derived from New York’s 1850 code.</w:t>
      </w:r>
      <w:del w:id="205" w:author="Kellen Funk" w:date="2017-06-01T18:10:00Z">
        <w:r>
          <w:rPr/>
          <w:delText xml:space="preserve"> (Stephen J. Field, David Dudley’s brother, was the lawyer who imported New York’s code into California.</w:delText>
        </w:r>
      </w:del>
      <w:r>
        <w:rPr>
          <w:rStyle w:val="FootnoteAnchor"/>
        </w:rPr>
        <w:footnoteReference w:id="46"/>
      </w:r>
      <w:del w:id="206" w:author="Kellen Funk" w:date="2017-06-01T18:10:00Z">
        <w:r>
          <w:rPr/>
          <w:delText>)</w:delText>
        </w:r>
      </w:del>
      <w:r>
        <w:rPr/>
        <w:t xml:space="preserve"> But the New York code is over 150,000 words long, whereas California’s code was just over 50,000 words long. Those disparate lengths mean that comparing all of the California code to all of the New York code is less meaningful than comparing each section in the California code to each section in the New York code, where matching sections will have a similar length.</w:t>
      </w:r>
    </w:p>
    <w:p>
      <w:pPr>
        <w:pStyle w:val="TextBody"/>
        <w:rPr/>
      </w:pPr>
      <w:r>
        <w:rPr/>
        <w:t>Having divided the texts according to a historically justified pattern, our next step was to compare each section to every other section and measure the similarity between them. To continue the New York-to-California example, consider the following pairs of sections. The first pair is from the final draft of the New York Field Code. These sections completely abolished prior practice and began to rebuild the procedure system from the ground up (figure 3).</w:t>
      </w:r>
    </w:p>
    <w:p>
      <w:pPr>
        <w:pStyle w:val="TextBody"/>
        <w:rPr/>
      </w:pPr>
      <w:r>
        <w:rPr/>
      </w:r>
    </w:p>
    <w:p>
      <w:pPr>
        <w:pStyle w:val="TextBody"/>
        <w:rPr/>
      </w:pPr>
      <w:del w:id="207" w:author="Lincoln Mullen" w:date="2017-06-08T11:38:00Z">
        <w:r>
          <w:rPr/>
          <w:delText>Final Report of the Commissioners on Practice and Pleadings (New York, 1850), 225–25, §§ 554–555.</w:delText>
        </w:r>
      </w:del>
    </w:p>
    <w:p>
      <w:pPr>
        <w:pStyle w:val="ImageCaption"/>
        <w:rPr>
          <w:i w:val="false"/>
          <w:i w:val="false"/>
          <w:iCs w:val="false"/>
        </w:rPr>
      </w:pPr>
      <w:ins w:id="208" w:author="Lincoln Mullen" w:date="2017-06-08T11:38:00Z">
        <w:r>
          <w:rPr>
            <w:i w:val="false"/>
            <w:iCs w:val="false"/>
          </w:rPr>
          <w:t>FIGURE 3</w:t>
        </w:r>
      </w:ins>
    </w:p>
    <w:p>
      <w:pPr>
        <w:pStyle w:val="TextBody"/>
        <w:rPr/>
      </w:pPr>
      <w:r>
        <w:rPr/>
        <w:t>In the theory of Euro-American lawyers, California had no prior practice to abolish, so the code began more simply (figure 4).</w:t>
      </w:r>
    </w:p>
    <w:p>
      <w:pPr>
        <w:pStyle w:val="TextBody"/>
        <w:rPr/>
      </w:pPr>
      <w:r>
        <w:rPr/>
      </w:r>
    </w:p>
    <w:p>
      <w:pPr>
        <w:pStyle w:val="TextBody"/>
        <w:rPr/>
      </w:pPr>
      <w:del w:id="209" w:author="Lincoln Mullen" w:date="2017-06-08T11:38:00Z">
        <w:r>
          <w:rPr/>
          <w:delText>1851 California Laws 51 §§ 1–2.</w:delText>
        </w:r>
      </w:del>
    </w:p>
    <w:p>
      <w:pPr>
        <w:pStyle w:val="ImageCaption"/>
        <w:rPr>
          <w:i w:val="false"/>
          <w:i w:val="false"/>
          <w:iCs w:val="false"/>
        </w:rPr>
      </w:pPr>
      <w:ins w:id="210" w:author="Lincoln Mullen" w:date="2017-06-08T11:39:00Z">
        <w:r>
          <w:rPr>
            <w:i w:val="false"/>
            <w:iCs w:val="false"/>
          </w:rPr>
          <w:t>FIGURE 4</w:t>
        </w:r>
      </w:ins>
    </w:p>
    <w:p>
      <w:pPr>
        <w:pStyle w:val="TextBody"/>
        <w:rPr/>
      </w:pPr>
      <w:r>
        <w:rPr/>
        <w:t>The pairs are obviously related to one another, both in terms of their legal force and in terms of the actual words used.</w:t>
      </w:r>
    </w:p>
    <w:p>
      <w:pPr>
        <w:pStyle w:val="TextBody"/>
        <w:rPr/>
      </w:pPr>
      <w:r>
        <w:rPr/>
        <w:t>A common method for measuring the similarity of two documents involves dividing texts up into tokens of consecutive words (called n-grams) and calculating a Jaccard similarity score, defined as ratio between the number of tokens that the two document have in common to the total number of tokens that appear in both documents. We used five-word tokens and shingled them, meaning that for the New York sections above, the first token was “the distinction between actions at,” the second token was “distinction between actions at law,” and so on. These tokens each contain more meaning than a single word, yet because they are shingled they are robust to changes in the text or noisy OCR. A Jaccard similarity score will always be in a range between 0 (complete dissimilarity) and 1 (complete similarity).</w:t>
      </w:r>
      <w:r>
        <w:rPr>
          <w:rStyle w:val="FootnoteAnchor"/>
        </w:rPr>
        <w:footnoteReference w:id="47"/>
      </w:r>
    </w:p>
    <w:p>
      <w:pPr>
        <w:pStyle w:val="TextBody"/>
        <w:rPr/>
      </w:pPr>
      <w:r>
        <w:rPr/>
        <w:t xml:space="preserve">Comparing the section pairs above produces </w:t>
      </w:r>
      <w:ins w:id="211" w:author="Unknown Author" w:date="2017-06-08T19:26:00Z">
        <w:r>
          <w:rPr/>
          <w:t>this similarity matrix.</w:t>
        </w:r>
      </w:ins>
      <w:del w:id="212" w:author="Unknown Author" w:date="2017-06-08T19:26:00Z">
        <w:r>
          <w:rPr/>
          <w:delText>this</w:delText>
        </w:r>
      </w:del>
      <w:del w:id="213" w:author="Kellen Funk" w:date="2017-06-01T18:14:00Z">
        <w:r>
          <w:rPr/>
          <w:delText>e</w:delText>
        </w:r>
      </w:del>
      <w:del w:id="214" w:author="Unknown Author" w:date="2017-06-08T19:26:00Z">
        <w:r>
          <w:rPr/>
          <w:delText xml:space="preserve"> matrix of similarity scores</w:delText>
        </w:r>
      </w:del>
      <w:del w:id="215" w:author="Kellen Funk" w:date="2017-06-01T18:14:00Z">
        <w:r>
          <w:rPr/>
          <w:delText xml:space="preserve"> in table 1.</w:delText>
        </w:r>
      </w:del>
      <w:del w:id="216" w:author="Unknown Author" w:date="2017-06-08T19:26:00Z">
        <w:r>
          <w:rPr/>
          <w:delText>.</w:delText>
        </w:r>
      </w:del>
    </w:p>
    <w:p>
      <w:pPr>
        <w:pStyle w:val="TableCaption"/>
        <w:rPr/>
      </w:pPr>
      <w:del w:id="217" w:author="Kellen Funk" w:date="2017-06-01T18:14:00Z">
        <w:r>
          <w:rPr/>
          <w:delText>A subset of the section-to-section similarity matrix.</w:delText>
        </w:r>
      </w:del>
    </w:p>
    <w:p>
      <w:pPr>
        <w:pStyle w:val="TableCaption"/>
        <w:rPr>
          <w:i w:val="false"/>
          <w:i w:val="false"/>
          <w:iCs w:val="false"/>
        </w:rPr>
      </w:pPr>
      <w:ins w:id="218" w:author="Lincoln Mullen" w:date="2017-06-08T11:55:00Z">
        <w:r>
          <w:rPr>
            <w:i w:val="false"/>
            <w:iCs w:val="false"/>
          </w:rPr>
          <w:t>TABLE 1</w:t>
        </w:r>
      </w:ins>
    </w:p>
    <w:tbl>
      <w:tblPr>
        <w:tblW w:w="7307" w:type="dxa"/>
        <w:jc w:val="left"/>
        <w:tblInd w:w="0" w:type="dxa"/>
        <w:tblBorders>
          <w:bottom w:val="single" w:sz="6" w:space="0" w:color="000001"/>
          <w:insideH w:val="single" w:sz="6" w:space="0" w:color="000001"/>
        </w:tblBorders>
        <w:tblCellMar>
          <w:top w:w="0" w:type="dxa"/>
          <w:left w:w="108" w:type="dxa"/>
          <w:bottom w:w="0" w:type="dxa"/>
          <w:right w:w="108" w:type="dxa"/>
        </w:tblCellMar>
        <w:tblLook w:val="07e0" w:noVBand="1" w:noHBand="1" w:lastColumn="1" w:firstColumn="1" w:lastRow="1" w:firstRow="1"/>
      </w:tblPr>
      <w:tblGrid>
        <w:gridCol w:w="1546"/>
        <w:gridCol w:w="1441"/>
        <w:gridCol w:w="1440"/>
        <w:gridCol w:w="1440"/>
        <w:gridCol w:w="1440"/>
      </w:tblGrid>
      <w:tr>
        <w:trPr/>
        <w:tc>
          <w:tcPr>
            <w:tcW w:w="1546" w:type="dxa"/>
            <w:tcBorders>
              <w:bottom w:val="single" w:sz="6" w:space="0" w:color="000001"/>
              <w:insideH w:val="single" w:sz="6" w:space="0" w:color="000001"/>
            </w:tcBorders>
            <w:shd w:color="auto" w:fill="auto" w:val="clear"/>
            <w:vAlign w:val="bottom"/>
          </w:tcPr>
          <w:p>
            <w:pPr>
              <w:pStyle w:val="Normal"/>
              <w:widowControl/>
              <w:bidi w:val="0"/>
              <w:spacing w:before="0" w:after="200"/>
              <w:jc w:val="left"/>
              <w:rPr/>
            </w:pPr>
            <w:r>
              <w:rPr/>
            </w:r>
          </w:p>
        </w:tc>
        <w:tc>
          <w:tcPr>
            <w:tcW w:w="1441" w:type="dxa"/>
            <w:tcBorders>
              <w:bottom w:val="single" w:sz="6" w:space="0" w:color="000001"/>
              <w:insideH w:val="single" w:sz="6" w:space="0" w:color="000001"/>
            </w:tcBorders>
            <w:shd w:color="auto" w:fill="auto" w:val="clear"/>
            <w:vAlign w:val="bottom"/>
          </w:tcPr>
          <w:p>
            <w:pPr>
              <w:pStyle w:val="Compact"/>
              <w:spacing w:before="36" w:after="36"/>
              <w:jc w:val="center"/>
              <w:rPr/>
            </w:pPr>
            <w:r>
              <w:rPr/>
              <w:t>NY1850-554</w:t>
            </w:r>
          </w:p>
        </w:tc>
        <w:tc>
          <w:tcPr>
            <w:tcW w:w="1440" w:type="dxa"/>
            <w:tcBorders>
              <w:bottom w:val="single" w:sz="6" w:space="0" w:color="000001"/>
              <w:insideH w:val="single" w:sz="6" w:space="0" w:color="000001"/>
            </w:tcBorders>
            <w:shd w:color="auto" w:fill="auto" w:val="clear"/>
            <w:vAlign w:val="bottom"/>
          </w:tcPr>
          <w:p>
            <w:pPr>
              <w:pStyle w:val="Compact"/>
              <w:spacing w:before="36" w:after="36"/>
              <w:jc w:val="center"/>
              <w:rPr/>
            </w:pPr>
            <w:r>
              <w:rPr/>
              <w:t>NY1850-555</w:t>
            </w:r>
          </w:p>
        </w:tc>
        <w:tc>
          <w:tcPr>
            <w:tcW w:w="1440" w:type="dxa"/>
            <w:tcBorders>
              <w:bottom w:val="single" w:sz="6" w:space="0" w:color="000001"/>
              <w:insideH w:val="single" w:sz="6" w:space="0" w:color="000001"/>
            </w:tcBorders>
            <w:shd w:color="auto" w:fill="auto" w:val="clear"/>
            <w:vAlign w:val="bottom"/>
          </w:tcPr>
          <w:p>
            <w:pPr>
              <w:pStyle w:val="Compact"/>
              <w:spacing w:before="36" w:after="36"/>
              <w:jc w:val="center"/>
              <w:rPr/>
            </w:pPr>
            <w:r>
              <w:rPr/>
              <w:t>CA1851-001</w:t>
            </w:r>
          </w:p>
        </w:tc>
        <w:tc>
          <w:tcPr>
            <w:tcW w:w="1440" w:type="dxa"/>
            <w:tcBorders>
              <w:bottom w:val="single" w:sz="6" w:space="0" w:color="000001"/>
              <w:insideH w:val="single" w:sz="6" w:space="0" w:color="000001"/>
            </w:tcBorders>
            <w:shd w:color="auto" w:fill="auto" w:val="clear"/>
            <w:vAlign w:val="bottom"/>
          </w:tcPr>
          <w:p>
            <w:pPr>
              <w:pStyle w:val="Compact"/>
              <w:spacing w:before="36" w:after="36"/>
              <w:jc w:val="center"/>
              <w:rPr/>
            </w:pPr>
            <w:r>
              <w:rPr/>
              <w:t>CA1851-002</w:t>
            </w:r>
          </w:p>
        </w:tc>
      </w:tr>
      <w:tr>
        <w:trPr/>
        <w:tc>
          <w:tcPr>
            <w:tcW w:w="1546"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NY1850-554</w:t>
            </w:r>
          </w:p>
        </w:tc>
        <w:tc>
          <w:tcPr>
            <w:tcW w:w="1441"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c>
          <w:tcPr>
            <w:tcW w:w="1440" w:type="dxa"/>
            <w:tcBorders>
              <w:top w:val="single" w:sz="6" w:space="0" w:color="000001"/>
              <w:bottom w:val="single" w:sz="6" w:space="0" w:color="000001"/>
              <w:insideH w:val="single" w:sz="6" w:space="0" w:color="000001"/>
            </w:tcBorders>
            <w:shd w:color="auto" w:fill="auto" w:val="clear"/>
          </w:tcPr>
          <w:p>
            <w:pPr>
              <w:pStyle w:val="Compact"/>
              <w:spacing w:before="36" w:after="36"/>
              <w:jc w:val="center"/>
              <w:rPr/>
            </w:pPr>
            <w:r>
              <w:rPr/>
              <w:t>0</w:t>
            </w:r>
          </w:p>
        </w:tc>
        <w:tc>
          <w:tcPr>
            <w:tcW w:w="1440" w:type="dxa"/>
            <w:tcBorders>
              <w:top w:val="single" w:sz="6" w:space="0" w:color="000001"/>
              <w:bottom w:val="single" w:sz="6" w:space="0" w:color="000001"/>
              <w:insideH w:val="single" w:sz="6" w:space="0" w:color="000001"/>
            </w:tcBorders>
            <w:shd w:color="auto" w:fill="auto" w:val="clear"/>
          </w:tcPr>
          <w:p>
            <w:pPr>
              <w:pStyle w:val="Compact"/>
              <w:spacing w:before="36" w:after="36"/>
              <w:jc w:val="center"/>
              <w:rPr/>
            </w:pPr>
            <w:r>
              <w:rPr/>
              <w:t>0.14</w:t>
            </w:r>
          </w:p>
        </w:tc>
        <w:tc>
          <w:tcPr>
            <w:tcW w:w="1440" w:type="dxa"/>
            <w:tcBorders>
              <w:top w:val="single" w:sz="6" w:space="0" w:color="000001"/>
              <w:bottom w:val="single" w:sz="6" w:space="0" w:color="000001"/>
              <w:insideH w:val="single" w:sz="6" w:space="0" w:color="000001"/>
            </w:tcBorders>
            <w:shd w:color="auto" w:fill="auto" w:val="clear"/>
          </w:tcPr>
          <w:p>
            <w:pPr>
              <w:pStyle w:val="Compact"/>
              <w:spacing w:before="36" w:after="36"/>
              <w:jc w:val="center"/>
              <w:rPr/>
            </w:pPr>
            <w:r>
              <w:rPr/>
              <w:t>0</w:t>
            </w:r>
          </w:p>
        </w:tc>
      </w:tr>
      <w:tr>
        <w:trPr/>
        <w:tc>
          <w:tcPr>
            <w:tcW w:w="1546"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NY1850-555</w:t>
            </w:r>
          </w:p>
        </w:tc>
        <w:tc>
          <w:tcPr>
            <w:tcW w:w="1441"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c>
          <w:tcPr>
            <w:tcW w:w="1440"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c>
          <w:tcPr>
            <w:tcW w:w="1440" w:type="dxa"/>
            <w:tcBorders>
              <w:top w:val="single" w:sz="6" w:space="0" w:color="000001"/>
              <w:bottom w:val="single" w:sz="6" w:space="0" w:color="000001"/>
              <w:insideH w:val="single" w:sz="6" w:space="0" w:color="000001"/>
            </w:tcBorders>
            <w:shd w:color="auto" w:fill="auto" w:val="clear"/>
          </w:tcPr>
          <w:p>
            <w:pPr>
              <w:pStyle w:val="Compact"/>
              <w:spacing w:before="36" w:after="36"/>
              <w:jc w:val="center"/>
              <w:rPr/>
            </w:pPr>
            <w:r>
              <w:rPr/>
              <w:t>0</w:t>
            </w:r>
          </w:p>
        </w:tc>
        <w:tc>
          <w:tcPr>
            <w:tcW w:w="1440" w:type="dxa"/>
            <w:tcBorders>
              <w:top w:val="single" w:sz="6" w:space="0" w:color="000001"/>
              <w:bottom w:val="single" w:sz="6" w:space="0" w:color="000001"/>
              <w:insideH w:val="single" w:sz="6" w:space="0" w:color="000001"/>
            </w:tcBorders>
            <w:shd w:color="auto" w:fill="auto" w:val="clear"/>
          </w:tcPr>
          <w:p>
            <w:pPr>
              <w:pStyle w:val="Compact"/>
              <w:spacing w:before="36" w:after="36"/>
              <w:jc w:val="center"/>
              <w:rPr/>
            </w:pPr>
            <w:r>
              <w:rPr/>
              <w:t>0.41</w:t>
            </w:r>
          </w:p>
        </w:tc>
      </w:tr>
      <w:tr>
        <w:trPr/>
        <w:tc>
          <w:tcPr>
            <w:tcW w:w="1546"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CA1851-001</w:t>
            </w:r>
          </w:p>
        </w:tc>
        <w:tc>
          <w:tcPr>
            <w:tcW w:w="1441"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c>
          <w:tcPr>
            <w:tcW w:w="1440"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c>
          <w:tcPr>
            <w:tcW w:w="1440"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c>
          <w:tcPr>
            <w:tcW w:w="1440" w:type="dxa"/>
            <w:tcBorders>
              <w:top w:val="single" w:sz="6" w:space="0" w:color="000001"/>
              <w:bottom w:val="single" w:sz="6" w:space="0" w:color="000001"/>
              <w:insideH w:val="single" w:sz="6" w:space="0" w:color="000001"/>
            </w:tcBorders>
            <w:shd w:color="auto" w:fill="auto" w:val="clear"/>
          </w:tcPr>
          <w:p>
            <w:pPr>
              <w:pStyle w:val="Compact"/>
              <w:spacing w:before="36" w:after="36"/>
              <w:jc w:val="center"/>
              <w:rPr/>
            </w:pPr>
            <w:r>
              <w:rPr/>
              <w:t>0</w:t>
            </w:r>
          </w:p>
        </w:tc>
      </w:tr>
      <w:tr>
        <w:trPr/>
        <w:tc>
          <w:tcPr>
            <w:tcW w:w="1546"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CA1851-002</w:t>
            </w:r>
          </w:p>
        </w:tc>
        <w:tc>
          <w:tcPr>
            <w:tcW w:w="1441"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c>
          <w:tcPr>
            <w:tcW w:w="1440"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c>
          <w:tcPr>
            <w:tcW w:w="1440"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c>
          <w:tcPr>
            <w:tcW w:w="1440" w:type="dxa"/>
            <w:tcBorders>
              <w:top w:val="single" w:sz="6" w:space="0" w:color="000001"/>
              <w:bottom w:val="single" w:sz="6" w:space="0" w:color="000001"/>
              <w:insideH w:val="single" w:sz="6" w:space="0" w:color="000001"/>
            </w:tcBorders>
            <w:shd w:color="auto" w:fill="auto" w:val="clear"/>
          </w:tcPr>
          <w:p>
            <w:pPr>
              <w:pStyle w:val="Normal"/>
              <w:widowControl/>
              <w:bidi w:val="0"/>
              <w:spacing w:before="0" w:after="200"/>
              <w:jc w:val="left"/>
              <w:rPr/>
            </w:pPr>
            <w:r>
              <w:rPr/>
            </w:r>
          </w:p>
        </w:tc>
      </w:tr>
    </w:tbl>
    <w:p>
      <w:pPr>
        <w:pStyle w:val="TextBody"/>
        <w:rPr/>
      </w:pPr>
      <w:r>
        <w:rPr/>
        <w:t xml:space="preserve">As </w:t>
      </w:r>
      <w:del w:id="219" w:author="Unknown Author" w:date="2017-06-08T19:27:00Z">
        <w:r>
          <w:rPr/>
          <w:delText>we would expect</w:delText>
        </w:r>
      </w:del>
      <w:ins w:id="220" w:author="Unknown Author" w:date="2017-06-08T19:27:00Z">
        <w:r>
          <w:rPr/>
          <w:t>expected</w:t>
        </w:r>
      </w:ins>
      <w:ins w:id="221" w:author="Kellen Funk" w:date="2017-06-01T18:14:00Z">
        <w:r>
          <w:rPr/>
          <w:t>,</w:t>
        </w:r>
      </w:ins>
      <w:r>
        <w:rPr/>
        <w:t xml:space="preserve"> the first sections (New York § 554 and California § 1) have a score of 0.14, which indicates that they are similar but have significant differences, while the second sections (New York § 555 to California § 2) have a much higher similarity score of 0.41 since only a few words were changed. Just as important, when we compare the first section in New York to the second section in California, we get a score of 0; the two sections </w:t>
      </w:r>
      <w:del w:id="222" w:author="Unknown Author" w:date="2017-06-08T19:27:00Z">
        <w:r>
          <w:rPr/>
          <w:delText>are nothing like each other</w:delText>
        </w:r>
      </w:del>
      <w:ins w:id="223" w:author="Unknown Author" w:date="2017-06-08T19:27:00Z">
        <w:r>
          <w:rPr/>
          <w:t>have nothing in com</w:t>
        </w:r>
      </w:ins>
      <w:ins w:id="224" w:author="Unknown Author" w:date="2017-06-08T19:28:00Z">
        <w:r>
          <w:rPr/>
          <w:t>mon</w:t>
        </w:r>
      </w:ins>
      <w:r>
        <w:rPr/>
        <w:t>.</w:t>
      </w:r>
    </w:p>
    <w:p>
      <w:pPr>
        <w:pStyle w:val="TextBody"/>
        <w:rPr/>
      </w:pPr>
      <w:r>
        <w:rPr/>
        <w:t xml:space="preserve">The aim, then, was to create a triangular matrix like the one above, but with approximately </w:t>
      </w:r>
      <w:del w:id="225" w:author="Unknown Author" w:date="2017-06-08T19:58:00Z">
        <w:r>
          <w:rPr/>
          <w:delText>98,000</w:delText>
        </w:r>
      </w:del>
      <w:ins w:id="226" w:author="Unknown Author" w:date="2017-06-08T19:58:00Z">
        <w:r>
          <w:rPr/>
          <w:t>137,000</w:t>
        </w:r>
      </w:ins>
      <w:r>
        <w:rPr/>
        <w:t xml:space="preserve"> rows and </w:t>
      </w:r>
      <w:ins w:id="227" w:author="Unknown Author" w:date="2017-06-08T19:58:00Z">
        <w:r>
          <w:rPr/>
          <w:t>137,000</w:t>
        </w:r>
      </w:ins>
      <w:del w:id="228" w:author="Unknown Author" w:date="2017-06-08T19:58:00Z">
        <w:r>
          <w:rPr/>
          <w:delText>98,000</w:delText>
        </w:r>
      </w:del>
      <w:r>
        <w:rPr/>
        <w:t xml:space="preserve"> columns, containing the similarity scores for each possible pair of sections. While this is easy </w:t>
      </w:r>
      <w:del w:id="229" w:author="Unknown Author" w:date="2017-06-08T20:05:00Z">
        <w:r>
          <w:rPr/>
          <w:delText>enough</w:delText>
        </w:r>
      </w:del>
      <w:r>
        <w:rPr/>
        <w:t xml:space="preserve"> to conceptualize, such a matrix is </w:t>
      </w:r>
      <w:del w:id="230" w:author="Kellen Funk" w:date="2017-06-01T18:15:00Z">
        <w:r>
          <w:rPr/>
          <w:delText xml:space="preserve">actually </w:delText>
        </w:r>
      </w:del>
      <w:r>
        <w:rPr/>
        <w:t xml:space="preserve">quite large, containing about </w:t>
      </w:r>
      <w:del w:id="231" w:author="Unknown Author" w:date="2017-06-08T19:59:00Z">
        <w:r>
          <w:rPr/>
          <w:delText>4.8</w:delText>
        </w:r>
      </w:del>
      <w:ins w:id="232" w:author="Unknown Author" w:date="2017-06-08T19:59:00Z">
        <w:r>
          <w:rPr/>
          <w:t>9.4</w:t>
        </w:r>
      </w:ins>
      <w:r>
        <w:rPr/>
        <w:t xml:space="preserve"> billion comparisons. </w:t>
      </w:r>
      <w:del w:id="233" w:author="Unknown Author" w:date="2017-06-08T20:05:00Z">
        <w:r>
          <w:rPr/>
          <w:delText>This would take an unreasonable amount of computation time</w:delText>
        </w:r>
      </w:del>
      <w:ins w:id="234" w:author="Unknown Author" w:date="2017-06-08T20:05:00Z">
        <w:r>
          <w:rPr/>
          <w:t>A naive computation of all pairwise comparisons would take an unreas</w:t>
        </w:r>
      </w:ins>
      <w:ins w:id="235" w:author="Unknown Author" w:date="2017-06-08T20:06:00Z">
        <w:r>
          <w:rPr/>
          <w:t>onable amount of time</w:t>
        </w:r>
      </w:ins>
      <w:r>
        <w:rPr/>
        <w:t xml:space="preserve">, and most </w:t>
      </w:r>
      <w:del w:id="236" w:author="Unknown Author" w:date="2017-06-08T20:06:00Z">
        <w:r>
          <w:rPr/>
          <w:delText xml:space="preserve">of these </w:delText>
        </w:r>
      </w:del>
      <w:r>
        <w:rPr/>
        <w:t xml:space="preserve">comparisons </w:t>
      </w:r>
      <w:del w:id="237" w:author="Unknown Author" w:date="2017-06-08T20:06:00Z">
        <w:r>
          <w:rPr/>
          <w:delText xml:space="preserve">would be </w:delText>
        </w:r>
      </w:del>
      <w:ins w:id="238" w:author="Unknown Author" w:date="2017-06-08T20:06:00Z">
        <w:r>
          <w:rPr/>
          <w:t xml:space="preserve">are </w:t>
        </w:r>
      </w:ins>
      <w:r>
        <w:rPr/>
        <w:t xml:space="preserve">unnecessary since each section has no relationship to most other sections. We therefore implemented the minhash/locality sensitive hashing algorithm to detect pairs of possible matches quickly. Instead of comparing all </w:t>
      </w:r>
      <w:del w:id="239" w:author="Unknown Author" w:date="2017-06-08T20:06:00Z">
        <w:r>
          <w:rPr/>
          <w:delText>tokens to one another</w:delText>
        </w:r>
      </w:del>
      <w:ins w:id="240" w:author="Unknown Author" w:date="2017-06-08T20:06:00Z">
        <w:r>
          <w:rPr/>
          <w:t>pairs of documents</w:t>
        </w:r>
      </w:ins>
      <w:r>
        <w:rPr/>
        <w:t xml:space="preserve">, this algorithm samples tokens from each document to find probable matches, and then Jaccard scores can be calculated for only those </w:t>
      </w:r>
      <w:ins w:id="241" w:author="Unknown Author" w:date="2017-06-08T20:07:00Z">
        <w:r>
          <w:rPr/>
          <w:t xml:space="preserve">candidates, eliminating needless comparisons.  </w:t>
        </w:r>
      </w:ins>
      <w:del w:id="242" w:author="Unknown Author" w:date="2017-06-08T20:07:00Z">
        <w:r>
          <w:rPr/>
          <w:delText>probable matches (that is, many of the needless calculations that produce scores of zero get cut out).</w:delText>
        </w:r>
      </w:del>
      <w:r>
        <w:rPr>
          <w:rStyle w:val="FootnoteAnchor"/>
        </w:rPr>
        <w:footnoteReference w:id="48"/>
      </w:r>
    </w:p>
    <w:p>
      <w:pPr>
        <w:pStyle w:val="TextBody"/>
        <w:rPr/>
      </w:pPr>
      <w:r>
        <w:rPr/>
        <w:t xml:space="preserve">The result was a </w:t>
      </w:r>
      <w:ins w:id="243" w:author="Unknown Author" w:date="2017-06-08T20:09:00Z">
        <w:r>
          <w:rPr/>
          <w:t xml:space="preserve">similarity </w:t>
        </w:r>
      </w:ins>
      <w:r>
        <w:rPr/>
        <w:t xml:space="preserve">matrix </w:t>
      </w:r>
      <w:del w:id="244" w:author="Unknown Author" w:date="2017-06-08T20:09:00Z">
        <w:r>
          <w:rPr/>
          <w:delText xml:space="preserve">of similarity scores, with over 45,000 </w:delText>
        </w:r>
      </w:del>
      <w:del w:id="245" w:author="Lincoln Mullen" w:date="2017-06-09T11:33:00Z">
        <w:r>
          <w:rPr/>
          <w:commentReference w:id="1"/>
        </w:r>
      </w:del>
      <w:del w:id="246" w:author="Unknown Author" w:date="2017-06-08T20:09:00Z">
        <w:r>
          <w:rPr/>
          <w:delText xml:space="preserve">genuine matches. For each section in the corpus, after making some adjustments to </w:delText>
        </w:r>
      </w:del>
      <w:ins w:id="247" w:author="Unknown Author" w:date="2017-06-08T20:09:00Z">
        <w:r>
          <w:rPr/>
          <w:t xml:space="preserve">from which we </w:t>
        </w:r>
      </w:ins>
      <w:r>
        <w:rPr/>
        <w:t>remove</w:t>
      </w:r>
      <w:ins w:id="248" w:author="Unknown Author" w:date="2017-06-08T20:09:00Z">
        <w:r>
          <w:rPr/>
          <w:t>d</w:t>
        </w:r>
      </w:ins>
      <w:r>
        <w:rPr/>
        <w:t xml:space="preserve"> anachronisms and spurious matches</w:t>
      </w:r>
      <w:ins w:id="249" w:author="Unknown Author" w:date="2017-06-08T20:09:00Z">
        <w:r>
          <w:rPr/>
          <w:t>.</w:t>
        </w:r>
      </w:ins>
      <w:del w:id="250" w:author="Unknown Author" w:date="2017-06-08T20:09:00Z">
        <w:r>
          <w:rPr/>
          <w:delText>,</w:delText>
        </w:r>
      </w:del>
      <w:del w:id="251" w:author="Unknown Author" w:date="2017-06-08T20:10:00Z">
        <w:r>
          <w:rPr/>
          <w:delText xml:space="preserve"> we were able to identify the section from which it was most likely borrowed.</w:delText>
        </w:r>
      </w:del>
      <w:r>
        <w:rPr>
          <w:rStyle w:val="FootnoteAnchor"/>
        </w:rPr>
        <w:footnoteReference w:id="49"/>
      </w:r>
      <w:r>
        <w:rPr/>
        <w:t xml:space="preserve"> </w:t>
      </w:r>
      <w:ins w:id="252" w:author="Unknown Author" w:date="2017-06-08T20:10:00Z">
        <w:r>
          <w:rPr/>
          <w:t xml:space="preserve">For each section in the corpus, we identified which section of a previous code (if any) it was most likely derived from, </w:t>
        </w:r>
      </w:ins>
      <w:ins w:id="253" w:author="Unknown Author" w:date="2017-06-08T20:11:00Z">
        <w:r>
          <w:rPr/>
          <w:t xml:space="preserve">identifying about 98,000 such borrowings. </w:t>
        </w:r>
      </w:ins>
      <w:r>
        <w:rPr/>
        <w:t>In other words, we had traced the work of the commissioners’ scissors and paste-pots through the course of their codes.</w:t>
      </w:r>
      <w:r>
        <w:rPr>
          <w:rStyle w:val="FootnoteAnchor"/>
        </w:rPr>
        <w:footnoteReference w:id="50"/>
      </w:r>
    </w:p>
    <w:p>
      <w:pPr>
        <w:pStyle w:val="TextBody"/>
        <w:rPr/>
      </w:pPr>
      <w:r>
        <w:rPr/>
      </w:r>
    </w:p>
    <w:p>
      <w:pPr>
        <w:pStyle w:val="TextBody"/>
        <w:rPr/>
      </w:pPr>
      <w:r>
        <w:rPr/>
      </w:r>
    </w:p>
    <w:p>
      <w:pPr>
        <w:pStyle w:val="TextBody"/>
        <w:rPr/>
      </w:pPr>
      <w:r>
        <w:rPr/>
        <w:t>The computational evidence that we assembled revealed patterns in how law migrated at several different scales of analysis.</w:t>
      </w:r>
      <w:r>
        <w:rPr>
          <w:rStyle w:val="FootnoteAnchor"/>
        </w:rPr>
        <w:footnoteReference w:id="51"/>
      </w:r>
      <w:r>
        <w:rPr/>
        <w:t xml:space="preserve"> We used the similarity matrix as the input to three different </w:t>
      </w:r>
      <w:del w:id="254" w:author="Unknown Author" w:date="2017-06-08T21:04:00Z">
        <w:r>
          <w:rPr/>
          <w:delText>digital history</w:delText>
        </w:r>
      </w:del>
      <w:ins w:id="255" w:author="Unknown Author" w:date="2017-06-08T21:04:00Z">
        <w:r>
          <w:rPr/>
          <w:t>computational methods</w:t>
        </w:r>
      </w:ins>
      <w:del w:id="256" w:author="Unknown Author" w:date="2017-06-08T21:04:00Z">
        <w:r>
          <w:rPr/>
          <w:delText xml:space="preserve"> techniques</w:delText>
        </w:r>
      </w:del>
      <w:r>
        <w:rPr/>
        <w:t>: network analysis, visualizations, and clustering.</w:t>
      </w:r>
    </w:p>
    <w:p>
      <w:pPr>
        <w:pStyle w:val="TextBody"/>
        <w:rPr/>
      </w:pPr>
      <w:r>
        <w:rPr/>
        <w:t>At the broadest scale of analysis, we aggregated the section-to-section borrowings into a summary of how many sections each code borrowed from each other code. We therefore can show the connections from one code to another. The resulting network graph reveals the genealogy of civil procedure in the United States</w:t>
      </w:r>
      <w:ins w:id="257" w:author="Lincoln Mullen" w:date="2017-06-08T12:04:00Z">
        <w:r>
          <w:rPr/>
          <w:t xml:space="preserve"> (figure 5)</w:t>
        </w:r>
      </w:ins>
      <w:r>
        <w:rPr/>
        <w:t>.</w:t>
      </w:r>
    </w:p>
    <w:p>
      <w:pPr>
        <w:pStyle w:val="FigurewithCaption"/>
        <w:rPr/>
      </w:pPr>
      <w:r>
        <w:rPr/>
      </w:r>
    </w:p>
    <w:p>
      <w:pPr>
        <w:pStyle w:val="TextBody"/>
        <w:rPr/>
      </w:pPr>
      <w:del w:id="258" w:author="Lincoln Mullen" w:date="2017-06-08T11:57:00Z">
        <w:r>
          <w:rPr/>
          <w:delText>The structure of borrowings among nineteenth-century codes of civil procedure. Note that several versions of New York’s Field Code were at the center of the network, while other states such as California and Ohio became centers of regional variations on the Field Code. States that adopted any of the variations on the Field Code became part of a network centered on New York capital.</w:delText>
        </w:r>
      </w:del>
    </w:p>
    <w:p>
      <w:pPr>
        <w:pStyle w:val="ImageCaption"/>
        <w:rPr>
          <w:i w:val="false"/>
          <w:i w:val="false"/>
          <w:iCs w:val="false"/>
        </w:rPr>
      </w:pPr>
      <w:ins w:id="259" w:author="Lincoln Mullen" w:date="2017-06-08T11:56:00Z">
        <w:r>
          <w:rPr>
            <w:i w:val="false"/>
            <w:iCs w:val="false"/>
          </w:rPr>
          <w:t>FIGURE 5</w:t>
        </w:r>
      </w:ins>
    </w:p>
    <w:p>
      <w:pPr>
        <w:pStyle w:val="TextBody"/>
        <w:rPr/>
      </w:pPr>
      <w:r>
        <w:rPr/>
        <w:t>The New York Field Codes, especially the finished draft of 1850, were central to the entire network.</w:t>
      </w:r>
      <w:r>
        <w:rPr>
          <w:rStyle w:val="FootnoteAnchor"/>
        </w:rPr>
        <w:footnoteReference w:id="52"/>
      </w:r>
      <w:r>
        <w:rPr/>
        <w:t xml:space="preserve"> </w:t>
      </w:r>
      <w:ins w:id="260" w:author="Kellen Funk" w:date="2017-06-01T18:20:00Z">
        <w:r>
          <w:rPr/>
          <w:t xml:space="preserve">But </w:t>
        </w:r>
      </w:ins>
      <w:r>
        <w:rPr/>
        <w:t>New York gave rise to different regional traditions within the procedural network. Variations in the Field drafts meant that different states could borrow different versions of the Field Code. Field’s 1850 draft—never actually enacted in New York—was the primary progenitor of several families of codes in California, Kentucky, Iowa, and Ohio, each of which in turn became major contributors to the law of neighboring states. The 1851 New York code—a small revision to the original 1848 code—became the progenitor of codes for Wisconsin, Florida, North Carolina, and South Carolina. While Field considered the 1850 version to be the definitive, ideal version of the code, all of the New York codes from 1848 to 1853 became models for other jurisdictions. In many cases, the commissions likely used whatever version of the code they had at hand. The Field Code was not a single volume on the shelf, but a series of drafts, any of which might be more accessible in different regions and in different years.</w:t>
      </w:r>
    </w:p>
    <w:p>
      <w:pPr>
        <w:pStyle w:val="TextBody"/>
        <w:rPr/>
      </w:pPr>
      <w:r>
        <w:rPr/>
        <w:t>Even later New York codes can be considered a separate family. In 1876 a New York commission produced a new code attempting to consolidate all the case law and statutory amendments subsequent to the 1851 Field Code. David Dudley Field was upset by the changes introduced in this revision. A count by a “friend” of Field’s found that only three sentences of the Field Code had carried over word-for-word into the latest edition. With respect to Mr. Field or his “friend,” we found that the connection between the codes somewhat stronger than he thought, although his conclusion that, textually, the 1876 code did “not appear to be the same thing as before,” remains sound.</w:t>
      </w:r>
      <w:r>
        <w:rPr>
          <w:rStyle w:val="FootnoteAnchor"/>
        </w:rPr>
        <w:footnoteReference w:id="53"/>
      </w:r>
    </w:p>
    <w:p>
      <w:pPr>
        <w:pStyle w:val="TextBody"/>
        <w:rPr/>
      </w:pPr>
      <w:r>
        <w:rPr/>
        <w:t>Finally, our corpus included a number of statutes which stood outside the Field Code tradition, such as Virginia and West Virginia regulations, statutes from Massachusetts and Maine, and southern codes from Georgia to Louisiana. These statutes show that the dominance of the Field Code was not total, and a number of older jurisdictions remained outside of its ambit.</w:t>
      </w:r>
      <w:r>
        <w:rPr>
          <w:rStyle w:val="FootnoteAnchor"/>
        </w:rPr>
        <w:footnoteReference w:id="54"/>
      </w:r>
      <w:r>
        <w:rPr/>
        <w:t xml:space="preserve"> But nearly every jurisdiction established or reconstructed after 1850 became a part of the Field Code network, and no other tradition achieved anywhere near the same coherence across state lines.</w:t>
      </w:r>
    </w:p>
    <w:p>
      <w:pPr>
        <w:pStyle w:val="TextBody"/>
        <w:rPr/>
      </w:pPr>
      <w:r>
        <w:rPr/>
        <w:t>In addition to the overview of the relationship between codes, we can also see more detail by visualizing the pattern of borrowings within each code. To illustrate this, we will follow one branch of the Field Code network, beginning with the family started by California’s 1850 and 1851 codes.</w:t>
      </w:r>
    </w:p>
    <w:p>
      <w:pPr>
        <w:pStyle w:val="TextBody"/>
        <w:rPr/>
      </w:pPr>
      <w:r>
        <w:rPr/>
        <w:t>California’s 1850 code, enacted in the period when California was entering the Union as a state, was borrowed almost entirely from New York’s 1849 Field Code</w:t>
      </w:r>
      <w:ins w:id="261" w:author="Lincoln Mullen" w:date="2017-06-08T12:31:00Z">
        <w:r>
          <w:rPr/>
          <w:t xml:space="preserve"> (figure 6)</w:t>
        </w:r>
      </w:ins>
      <w:r>
        <w:rPr/>
        <w:t xml:space="preserve">. The compiler Elisha Crosby did lift one portion from the mixed civilian/common law code of Louisiana, the rules for ordering a new trial to revisit an earlier jury’s verdict. New trials were not provided for in the New York Code until the finished draft in 1850. Most of the </w:t>
      </w:r>
      <w:ins w:id="262" w:author="Kellen Funk" w:date="2017-06-01T18:33:00Z">
        <w:r>
          <w:rPr/>
          <w:t xml:space="preserve">unborrowed </w:t>
        </w:r>
      </w:ins>
      <w:r>
        <w:rPr/>
        <w:t xml:space="preserve">sections </w:t>
      </w:r>
      <w:del w:id="263" w:author="Kellen Funk" w:date="2017-06-01T18:34:00Z">
        <w:r>
          <w:rPr/>
          <w:delText>that were not borrowed, as with many of the codes, have to do with parts that describe</w:delText>
        </w:r>
      </w:del>
      <w:ins w:id="264" w:author="Kellen Funk" w:date="2017-06-01T18:34:00Z">
        <w:r>
          <w:rPr/>
          <w:t xml:space="preserve">organized </w:t>
        </w:r>
      </w:ins>
      <w:del w:id="265" w:author="Kellen Funk" w:date="2017-06-01T18:34:00Z">
        <w:r>
          <w:rPr/>
          <w:delText xml:space="preserve"> the system of</w:delText>
        </w:r>
      </w:del>
      <w:ins w:id="266" w:author="Kellen Funk" w:date="2017-06-01T18:34:00Z">
        <w:r>
          <w:rPr/>
          <w:t xml:space="preserve"> the local</w:t>
        </w:r>
      </w:ins>
      <w:r>
        <w:rPr/>
        <w:t xml:space="preserve"> courts </w:t>
      </w:r>
      <w:del w:id="267" w:author="Kellen Funk" w:date="2017-06-01T18:34:00Z">
        <w:r>
          <w:rPr/>
          <w:delText>or provide sample forms of pleading or sheriff’s writs that were</w:delText>
        </w:r>
      </w:del>
      <w:ins w:id="268" w:author="Kellen Funk" w:date="2017-06-01T18:34:00Z">
        <w:r>
          <w:rPr/>
          <w:t>in ways</w:t>
        </w:r>
      </w:ins>
      <w:r>
        <w:rPr/>
        <w:t xml:space="preserve"> peculiar to each state.</w:t>
      </w:r>
      <w:ins w:id="269" w:author="Kellen Funk" w:date="2017-06-01T18:34:00Z">
        <w:r>
          <w:rPr/>
          <w:t xml:space="preserve"> (Basically no jurisdiction copied New </w:t>
        </w:r>
      </w:ins>
      <w:ins w:id="270" w:author="Kellen Funk" w:date="2017-06-01T18:35:00Z">
        <w:r>
          <w:rPr/>
          <w:t>York’s byzantine array of county courts, probate courts, and multi-level appellate courts.)</w:t>
        </w:r>
      </w:ins>
    </w:p>
    <w:p>
      <w:pPr>
        <w:pStyle w:val="TextBody"/>
        <w:rPr/>
      </w:pPr>
      <w:r>
        <w:rPr/>
      </w:r>
    </w:p>
    <w:p>
      <w:pPr>
        <w:pStyle w:val="TextBody"/>
        <w:rPr/>
      </w:pPr>
      <w:ins w:id="271" w:author="Lincoln Mullen" w:date="2017-06-08T12:05:00Z">
        <w:r>
          <w:rPr/>
          <w:t>FIGURE 6</w:t>
        </w:r>
      </w:ins>
    </w:p>
    <w:p>
      <w:pPr>
        <w:pStyle w:val="TextBody"/>
        <w:rPr/>
      </w:pPr>
      <w:r>
        <w:rPr/>
        <w:t>When Stephen Field revised California’s code in 1851, he largely redrafted it from the updated code his brother David Dudley had completed for New York in 1850</w:t>
      </w:r>
      <w:ins w:id="272" w:author="Lincoln Mullen" w:date="2017-06-08T12:31:00Z">
        <w:r>
          <w:rPr/>
          <w:t xml:space="preserve"> </w:t>
        </w:r>
      </w:ins>
      <w:ins w:id="273" w:author="Lincoln Mullen" w:date="2017-06-08T12:32:00Z">
        <w:r>
          <w:rPr/>
          <w:t>(figure 7)</w:t>
        </w:r>
      </w:ins>
      <w:r>
        <w:rPr/>
        <w:t>. This includes the portion of the code on new trials previously borrowed from Louisiana.</w:t>
      </w:r>
      <w:r>
        <w:rPr>
          <w:rStyle w:val="FootnoteAnchor"/>
        </w:rPr>
        <w:footnoteReference w:id="55"/>
      </w:r>
      <w:r>
        <w:rPr/>
        <w:t xml:space="preserve"> The remainder of the code was borrowed from the 1850 California code. (Many of the non-matching sections are tables of contents</w:t>
      </w:r>
      <w:ins w:id="274" w:author="Kellen Funk" w:date="2017-06-01T18:36:00Z">
        <w:r>
          <w:rPr/>
          <w:t xml:space="preserve"> or local court organization</w:t>
        </w:r>
      </w:ins>
      <w:r>
        <w:rPr/>
        <w:t>.) Thus California based the majority of its law of civil remedies entirely on New York’s code not once, but twice. California made few to no innovations to the Field Code</w:t>
      </w:r>
      <w:ins w:id="275" w:author="Unknown Author" w:date="2017-06-08T21:07:00Z">
        <w:r>
          <w:rPr/>
          <w:t>.</w:t>
        </w:r>
      </w:ins>
      <w:del w:id="276" w:author="Unknown Author" w:date="2017-06-08T21:07:00Z">
        <w:r>
          <w:rPr/>
          <w:delText xml:space="preserve"> beyond a rearrangement of its provisions and their application to the new state’s particular system of courts.</w:delText>
        </w:r>
      </w:del>
    </w:p>
    <w:p>
      <w:pPr>
        <w:pStyle w:val="TextBody"/>
        <w:rPr/>
      </w:pPr>
      <w:ins w:id="277" w:author="Lincoln Mullen" w:date="2017-06-08T12:32:00Z">
        <w:r>
          <w:rPr/>
          <w:t>FIGURE 7</w:t>
        </w:r>
      </w:ins>
    </w:p>
    <w:p>
      <w:pPr>
        <w:pStyle w:val="TextBody"/>
        <w:rPr/>
      </w:pPr>
      <w:r>
        <w:rPr/>
      </w:r>
    </w:p>
    <w:p>
      <w:pPr>
        <w:pStyle w:val="TextBody"/>
        <w:rPr/>
      </w:pPr>
      <w:r>
        <w:rPr/>
        <w:t xml:space="preserve">The pattern of borrowings in the Washington 1855 code was </w:t>
      </w:r>
      <w:del w:id="278" w:author="Unknown Author" w:date="2017-06-08T21:07:00Z">
        <w:r>
          <w:rPr/>
          <w:delText xml:space="preserve">a </w:delText>
        </w:r>
      </w:del>
      <w:r>
        <w:rPr/>
        <w:t>rather different</w:t>
      </w:r>
      <w:del w:id="279" w:author="Unknown Author" w:date="2017-06-08T21:07:00Z">
        <w:r>
          <w:rPr/>
          <w:delText xml:space="preserve"> case</w:delText>
        </w:r>
      </w:del>
      <w:ins w:id="280" w:author="Lincoln Mullen" w:date="2017-06-08T12:30:00Z">
        <w:r>
          <w:rPr/>
          <w:t xml:space="preserve"> (figure 8)</w:t>
        </w:r>
      </w:ins>
      <w:r>
        <w:rPr/>
        <w:t xml:space="preserve">. The Washington code was </w:t>
      </w:r>
      <w:del w:id="281" w:author="Unknown Author" w:date="2017-06-08T21:07:00Z">
        <w:r>
          <w:rPr/>
          <w:delText xml:space="preserve">definitely </w:delText>
        </w:r>
      </w:del>
      <w:r>
        <w:rPr/>
        <w:t xml:space="preserve">in the lineage of the 1851 California code, since it borrowed sections from both California directly as well as from Oregon (which was also derived from California). </w:t>
      </w:r>
      <w:del w:id="282" w:author="Kellen Funk" w:date="2017-06-01T18:37:00Z">
        <w:r>
          <w:rPr/>
          <w:delText xml:space="preserve">Indiana’s 1852 code and Oregon’s 1854 code provide the majority of the borrowings. </w:delText>
        </w:r>
      </w:del>
      <w:r>
        <w:rPr/>
        <w:t xml:space="preserve">The contiguous bands of borrowings correspond to regulations on judgement borrowed from Oregon and enforcement provisions borrowed from Indiana. This pattern likely came about because one of the Washington code commissioners, Edward Lander, was an Indiana appellate judge from 1850 to 1853, while another commissioner, William Strong, was a justice of the Oregon Supreme Court in the same years. While working on the Washington code, they must have each used the law </w:t>
      </w:r>
      <w:del w:id="283" w:author="Kellen Funk" w:date="2017-06-01T18:38:00Z">
        <w:r>
          <w:rPr/>
          <w:delText xml:space="preserve">(and the law books) </w:delText>
        </w:r>
      </w:del>
      <w:r>
        <w:rPr/>
        <w:t>that they knew best</w:t>
      </w:r>
      <w:ins w:id="284" w:author="Kellen Funk" w:date="2017-06-01T18:38:00Z">
        <w:r>
          <w:rPr/>
          <w:t xml:space="preserve">—and </w:t>
        </w:r>
      </w:ins>
      <w:del w:id="285" w:author="Unknown Author" w:date="2017-06-08T20:35:00Z">
        <w:r>
          <w:rPr/>
          <w:delText>that</w:delText>
        </w:r>
      </w:del>
      <w:ins w:id="286" w:author="Unknown Author" w:date="2017-06-08T20:35:00Z">
        <w:r>
          <w:rPr/>
          <w:t>the law books</w:t>
        </w:r>
      </w:ins>
      <w:ins w:id="287" w:author="Kellen Funk" w:date="2017-06-01T18:38:00Z">
        <w:r>
          <w:rPr/>
          <w:t xml:space="preserve"> they had on the shelf</w:t>
        </w:r>
      </w:ins>
      <w:r>
        <w:rPr/>
        <w:t xml:space="preserve">. </w:t>
      </w:r>
      <w:del w:id="288" w:author="Kellen Funk" w:date="2017-06-01T18:38:00Z">
        <w:r>
          <w:rPr/>
          <w:delText>As a second generation variation on a regional code, the Washington code drew from a variety of sources, e</w:delText>
        </w:r>
      </w:del>
      <w:ins w:id="289" w:author="Kellen Funk" w:date="2017-06-01T18:38:00Z">
        <w:r>
          <w:rPr/>
          <w:t>Thus, e</w:t>
        </w:r>
      </w:ins>
      <w:r>
        <w:rPr/>
        <w:t xml:space="preserve">ven though </w:t>
      </w:r>
      <w:del w:id="290" w:author="Kellen Funk" w:date="2017-06-01T18:39:00Z">
        <w:r>
          <w:rPr/>
          <w:delText xml:space="preserve">all </w:delText>
        </w:r>
      </w:del>
      <w:r>
        <w:rPr/>
        <w:t xml:space="preserve">these </w:t>
      </w:r>
      <w:ins w:id="291" w:author="Kellen Funk" w:date="2017-06-01T18:39:00Z">
        <w:r>
          <w:rPr/>
          <w:t xml:space="preserve">diverse </w:t>
        </w:r>
      </w:ins>
      <w:r>
        <w:rPr/>
        <w:t xml:space="preserve">sources basically agreed on the </w:t>
      </w:r>
      <w:del w:id="292" w:author="Kellen Funk" w:date="2017-06-01T18:39:00Z">
        <w:r>
          <w:rPr/>
          <w:delText xml:space="preserve">substance </w:delText>
        </w:r>
      </w:del>
      <w:ins w:id="293" w:author="Kellen Funk" w:date="2017-06-01T18:39:00Z">
        <w:r>
          <w:rPr/>
          <w:t xml:space="preserve">content </w:t>
        </w:r>
      </w:ins>
      <w:r>
        <w:rPr/>
        <w:t>of the law</w:t>
      </w:r>
      <w:ins w:id="294" w:author="Kellen Funk" w:date="2017-06-01T18:39:00Z">
        <w:r>
          <w:rPr/>
          <w:t>, our method picked up on the slight nuances in wording to reveal the precise division of labor among the commissioners, long after their</w:t>
        </w:r>
      </w:ins>
      <w:ins w:id="295" w:author="Kellen Funk" w:date="2017-06-01T18:40:00Z">
        <w:r>
          <w:rPr/>
          <w:t xml:space="preserve"> handwriting has disappeared from the archives</w:t>
        </w:r>
      </w:ins>
      <w:r>
        <w:rPr/>
        <w:t>.</w:t>
      </w:r>
      <w:ins w:id="296" w:author="Kellen Funk" w:date="2017-06-01T18:37:00Z">
        <w:r>
          <w:rPr/>
          <w:t xml:space="preserve"> </w:t>
        </w:r>
      </w:ins>
    </w:p>
    <w:p>
      <w:pPr>
        <w:pStyle w:val="TextBody"/>
        <w:rPr/>
      </w:pPr>
      <w:ins w:id="297" w:author="Lincoln Mullen" w:date="2017-06-08T12:32:00Z">
        <w:r>
          <w:rPr/>
          <w:t>FIGURE 8</w:t>
        </w:r>
      </w:ins>
    </w:p>
    <w:p>
      <w:pPr>
        <w:pStyle w:val="TextBody"/>
        <w:rPr/>
      </w:pPr>
      <w:r>
        <w:rPr/>
      </w:r>
    </w:p>
    <w:p>
      <w:pPr>
        <w:pStyle w:val="TextBody"/>
        <w:rPr/>
      </w:pPr>
      <w:r>
        <w:rPr/>
        <w:t xml:space="preserve">Finally, we can examine one of the outermost leaves on the </w:t>
      </w:r>
      <w:ins w:id="298" w:author="Unknown Author" w:date="2017-06-08T21:08:00Z">
        <w:r>
          <w:rPr/>
          <w:t xml:space="preserve">Field Code </w:t>
        </w:r>
      </w:ins>
      <w:r>
        <w:rPr/>
        <w:t>family tree</w:t>
      </w:r>
      <w:ins w:id="299" w:author="Unknown Author" w:date="2017-06-08T21:08:00Z">
        <w:r>
          <w:rPr/>
          <w:t>.</w:t>
        </w:r>
      </w:ins>
      <w:del w:id="300" w:author="Unknown Author" w:date="2017-06-08T21:08:00Z">
        <w:r>
          <w:rPr/>
          <w:delText xml:space="preserve"> of the Field Code in </w:delText>
        </w:r>
      </w:del>
      <w:r>
        <w:rPr/>
        <w:t>Washington’s revised code of 1873</w:t>
      </w:r>
      <w:del w:id="301" w:author="Unknown Author" w:date="2017-06-08T21:08:00Z">
        <w:r>
          <w:rPr/>
          <w:delText xml:space="preserve"> (figure 9). The bulk of this code </w:delText>
        </w:r>
      </w:del>
      <w:r>
        <w:rPr/>
        <w:t>was taken from the earl</w:t>
      </w:r>
      <w:ins w:id="302" w:author="Kellen Funk" w:date="2017-06-01T18:42:00Z">
        <w:r>
          <w:rPr/>
          <w:t>ier</w:t>
        </w:r>
      </w:ins>
      <w:del w:id="303" w:author="Kellen Funk" w:date="2017-06-01T18:42:00Z">
        <w:r>
          <w:rPr/>
          <w:delText>y</w:delText>
        </w:r>
      </w:del>
      <w:r>
        <w:rPr/>
        <w:t xml:space="preserve"> Washington code with only small amendments</w:t>
      </w:r>
      <w:ins w:id="304" w:author="Unknown Author" w:date="2017-06-08T21:08:00Z">
        <w:r>
          <w:rPr/>
          <w:t xml:space="preserve"> (figure 9)</w:t>
        </w:r>
      </w:ins>
      <w:r>
        <w:rPr/>
        <w:t xml:space="preserve">. The main exception was </w:t>
      </w:r>
      <w:del w:id="305" w:author="Kellen Funk" w:date="2017-06-01T18:43:00Z">
        <w:r>
          <w:rPr/>
          <w:delText>lengthy set of sections on</w:delText>
        </w:r>
      </w:del>
      <w:r>
        <w:rPr/>
        <w:t xml:space="preserve"> probate </w:t>
      </w:r>
      <w:ins w:id="306" w:author="Kellen Funk" w:date="2017-06-01T18:43:00Z">
        <w:r>
          <w:rPr/>
          <w:t xml:space="preserve">regulations </w:t>
        </w:r>
      </w:ins>
      <w:r>
        <w:rPr/>
        <w:t xml:space="preserve">drawn from California’s 1872 code. Like many of the last generation codes, the text of the procedure code had stabilized as a local manifestation of a regional tradition. The code was still genuinely a Field Code, with a great deal of similarity to the original New York Field Codes, but its specific form depended on </w:t>
      </w:r>
      <w:del w:id="307" w:author="Kellen Funk" w:date="2017-06-01T18:43:00Z">
        <w:r>
          <w:rPr/>
          <w:delText xml:space="preserve">the many </w:delText>
        </w:r>
      </w:del>
      <w:r>
        <w:rPr/>
        <w:t>edits and rearrangements that code commissioners from several states had made to the text.</w:t>
      </w:r>
    </w:p>
    <w:p>
      <w:pPr>
        <w:pStyle w:val="TextBody"/>
        <w:rPr/>
      </w:pPr>
      <w:ins w:id="308" w:author="Lincoln Mullen" w:date="2017-06-08T12:32:00Z">
        <w:r>
          <w:rPr/>
          <w:t>FIGURE 9</w:t>
        </w:r>
      </w:ins>
    </w:p>
    <w:p>
      <w:pPr>
        <w:pStyle w:val="TextBody"/>
        <w:rPr/>
      </w:pPr>
      <w:del w:id="309" w:author="Unknown Author" w:date="2017-06-08T21:14:00Z">
        <w:r>
          <w:rPr/>
          <w:delText>Several implications become important here.</w:delText>
        </w:r>
      </w:del>
      <w:ins w:id="310" w:author="Unknown Author" w:date="2017-06-08T21:14:00Z">
        <w:r>
          <w:rPr/>
          <w:t>The network and visualizations of borrowings lead to several conclusions.</w:t>
        </w:r>
      </w:ins>
      <w:ins w:id="311" w:author="Kellen Funk" w:date="2017-06-01T18:45:00Z">
        <w:r>
          <w:rPr/>
          <w:t xml:space="preserve"> </w:t>
        </w:r>
      </w:ins>
      <w:ins w:id="312" w:author="Kellen Funk" w:date="2017-06-01T18:53:00Z">
        <w:r>
          <w:rPr/>
          <w:t>First, despite its common moniker</w:t>
        </w:r>
      </w:ins>
      <w:del w:id="313" w:author="Unknown Author" w:date="2017-06-08T21:14:00Z">
        <w:r>
          <w:rPr/>
          <w:delText xml:space="preserve"> as</w:delText>
        </w:r>
      </w:del>
      <w:ins w:id="314" w:author="Kellen Funk" w:date="2017-06-01T18:53:00Z">
        <w:r>
          <w:rPr/>
          <w:t xml:space="preserve"> the “Field Code,” the procedure code that emanated from New York to the American periphery was the production of hundreds of commissioners, </w:t>
        </w:r>
      </w:ins>
      <w:ins w:id="315" w:author="Kellen Funk" w:date="2017-06-01T18:54:00Z">
        <w:r>
          <w:rPr/>
          <w:t>legislators, and lawyers-turned-lobbyists</w:t>
        </w:r>
      </w:ins>
      <w:ins w:id="316" w:author="Kellen Funk" w:date="2017-06-01T20:00:00Z">
        <w:r>
          <w:rPr/>
          <w:t xml:space="preserve">, </w:t>
        </w:r>
      </w:ins>
      <w:ins w:id="317" w:author="Kellen Funk" w:date="2017-06-01T20:01:00Z">
        <w:r>
          <w:rPr/>
          <w:t xml:space="preserve">working out </w:t>
        </w:r>
      </w:ins>
      <w:del w:id="318" w:author="Unknown Author" w:date="2017-06-08T21:13:00Z">
        <w:r>
          <w:rPr/>
          <w:delText>hundreds</w:delText>
        </w:r>
      </w:del>
      <w:ins w:id="319" w:author="Unknown Author" w:date="2017-06-08T21:13:00Z">
        <w:r>
          <w:rPr/>
          <w:t>scores</w:t>
        </w:r>
      </w:ins>
      <w:ins w:id="320" w:author="Kellen Funk" w:date="2017-06-01T20:01:00Z">
        <w:r>
          <w:rPr/>
          <w:t xml:space="preserve"> of draft codes</w:t>
        </w:r>
      </w:ins>
      <w:ins w:id="321" w:author="Kellen Funk" w:date="2017-06-01T18:54:00Z">
        <w:r>
          <w:rPr/>
          <w:t>.</w:t>
        </w:r>
      </w:ins>
      <w:r>
        <w:rPr>
          <w:rStyle w:val="FootnoteAnchor"/>
        </w:rPr>
        <w:footnoteReference w:id="56"/>
      </w:r>
      <w:ins w:id="322" w:author="Kellen Funk" w:date="2017-06-01T20:00:00Z">
        <w:r>
          <w:rPr/>
          <w:t xml:space="preserve"> </w:t>
        </w:r>
      </w:ins>
      <w:ins w:id="323" w:author="Kellen Funk" w:date="2017-06-01T20:01:00Z">
        <w:r>
          <w:rPr/>
          <w:t xml:space="preserve">Second, the modifications and adaptations of the codes showed that change was possible. Not every jurisdiction </w:t>
        </w:r>
      </w:ins>
      <w:ins w:id="324" w:author="Kellen Funk" w:date="2017-06-01T20:02:00Z">
        <w:r>
          <w:rPr/>
          <w:t>felt compelled</w:t>
        </w:r>
      </w:ins>
      <w:ins w:id="325" w:author="Kellen Funk" w:date="2017-06-01T20:01:00Z">
        <w:r>
          <w:rPr/>
          <w:t xml:space="preserve"> to take the Nevada approach </w:t>
        </w:r>
      </w:ins>
      <w:ins w:id="326" w:author="Kellen Funk" w:date="2017-06-01T20:02:00Z">
        <w:r>
          <w:rPr/>
          <w:t xml:space="preserve">of wholesale borrowing, and in many cases the fact of change makes it possible to discern a </w:t>
        </w:r>
      </w:ins>
      <w:del w:id="327" w:author="Unknown Author" w:date="2017-06-08T21:15:00Z">
        <w:r>
          <w:rPr/>
          <w:delText>meaning</w:delText>
        </w:r>
      </w:del>
      <w:ins w:id="328" w:author="Unknown Author" w:date="2017-06-08T21:15:00Z">
        <w:r>
          <w:rPr/>
          <w:t>reason</w:t>
        </w:r>
      </w:ins>
      <w:ins w:id="329" w:author="Kellen Funk" w:date="2017-06-01T20:02:00Z">
        <w:r>
          <w:rPr/>
          <w:t xml:space="preserve"> </w:t>
        </w:r>
      </w:ins>
      <w:ins w:id="330" w:author="Kellen Funk" w:date="2017-06-01T20:03:00Z">
        <w:r>
          <w:rPr/>
          <w:t>for</w:t>
        </w:r>
      </w:ins>
      <w:ins w:id="331" w:author="Kellen Funk" w:date="2017-06-01T20:02:00Z">
        <w:r>
          <w:rPr/>
          <w:t xml:space="preserve"> </w:t>
        </w:r>
      </w:ins>
      <w:ins w:id="332" w:author="Kellen Funk" w:date="2017-06-01T20:03:00Z">
        <w:r>
          <w:rPr/>
          <w:t>the change. Textual evolutions—which we can now trace with precision—</w:t>
        </w:r>
      </w:ins>
      <w:del w:id="333" w:author="Unknown Author" w:date="2017-06-08T21:15:00Z">
        <w:r>
          <w:rPr/>
          <w:delText xml:space="preserve">can </w:delText>
        </w:r>
      </w:del>
      <w:ins w:id="334" w:author="Kellen Funk" w:date="2017-06-01T20:03:00Z">
        <w:r>
          <w:rPr/>
          <w:t xml:space="preserve">tell us </w:t>
        </w:r>
      </w:ins>
      <w:del w:id="335" w:author="Unknown Author" w:date="2017-06-08T21:15:00Z">
        <w:r>
          <w:rPr/>
          <w:delText xml:space="preserve">something </w:delText>
        </w:r>
      </w:del>
      <w:ins w:id="336" w:author="Kellen Funk" w:date="2017-06-01T20:03:00Z">
        <w:r>
          <w:rPr/>
          <w:t xml:space="preserve">about the evolution of ideas. </w:t>
        </w:r>
      </w:ins>
      <w:ins w:id="337" w:author="Kellen Funk" w:date="2017-06-01T20:06:00Z">
        <w:r>
          <w:rPr/>
          <w:t>Finally, the data show that in the normal course of c</w:t>
        </w:r>
      </w:ins>
      <w:ins w:id="338" w:author="Kellen Funk" w:date="2017-06-01T20:07:00Z">
        <w:r>
          <w:rPr/>
          <w:t>odification,</w:t>
        </w:r>
      </w:ins>
      <w:ins w:id="339" w:author="Unknown Author" w:date="2017-06-08T21:19:00Z">
        <w:r>
          <w:rPr/>
          <w:t xml:space="preserve"> jurisdictions tended to import their procedural law almost entirely from outside the state, with few internal traditions remaining a part of the jurisdiction's procedural and remedial law.</w:t>
        </w:r>
      </w:ins>
      <w:ins w:id="340" w:author="Unknown Author" w:date="2017-06-08T21:20:00Z">
        <w:r>
          <w:rPr/>
          <w:t xml:space="preserve"> Only after states had adapted another jurisdiction's procedure code did it consistently reenact its own law, only occasionally </w:t>
        </w:r>
      </w:ins>
      <w:ins w:id="341" w:author="Unknown Author" w:date="2017-06-08T21:21:00Z">
        <w:r>
          <w:rPr/>
          <w:t xml:space="preserve">bringing in external law or substantially reforming its own. </w:t>
        </w:r>
      </w:ins>
    </w:p>
    <w:p>
      <w:pPr>
        <w:pStyle w:val="TextBody"/>
        <w:rPr/>
      </w:pPr>
      <w:r>
        <w:rPr/>
        <w:t xml:space="preserve">So far we have retained the context of the surrounding sections within a particular code. But since our fundamental unit of comparison is </w:t>
      </w:r>
      <w:del w:id="342" w:author="Unknown Author" w:date="2017-06-08T21:22:00Z">
        <w:r>
          <w:rPr/>
          <w:delText>section to section</w:delText>
        </w:r>
      </w:del>
      <w:ins w:id="343" w:author="Unknown Author" w:date="2017-06-08T21:22:00Z">
        <w:r>
          <w:rPr/>
          <w:t>the section</w:t>
        </w:r>
      </w:ins>
      <w:r>
        <w:rPr/>
        <w:t xml:space="preserve">, we </w:t>
      </w:r>
      <w:del w:id="344" w:author="Unknown Author" w:date="2017-06-08T21:25:00Z">
        <w:r>
          <w:rPr/>
          <w:delText xml:space="preserve">can </w:delText>
        </w:r>
      </w:del>
      <w:r>
        <w:rPr/>
        <w:t>use</w:t>
      </w:r>
      <w:ins w:id="345" w:author="Unknown Author" w:date="2017-06-08T21:25:00Z">
        <w:r>
          <w:rPr/>
          <w:t>d</w:t>
        </w:r>
      </w:ins>
      <w:r>
        <w:rPr/>
        <w:t xml:space="preserve"> a technique called clustering to group sections based on their similarity to one another</w:t>
      </w:r>
      <w:ins w:id="346" w:author="Lincoln Mullen" w:date="2017-06-09T11:54:00Z">
        <w:r>
          <w:rPr/>
          <w:t xml:space="preserve">. </w:t>
        </w:r>
      </w:ins>
      <w:ins w:id="347" w:author="Lincoln Mullen" w:date="2017-06-09T11:54:00Z">
        <w:r>
          <w:rPr/>
          <w:t>For example, take the sections of the New York and California codes above (figures 3 and 4) which regulate the form of civil action. The clustering algorithm groups those two sections along with all other sections derived from them, regardless of which procedure code they come from</w:t>
        </w:r>
      </w:ins>
      <w:ins w:id="348" w:author="Lincoln Mullen" w:date="2017-06-09T12:03:00Z">
        <w:r>
          <w:rPr/>
          <w:t>. The result is a list of all the sections that have a genealogical relationship with one another.</w:t>
        </w:r>
      </w:ins>
      <w:ins w:id="349" w:author="Lincoln Mullen" w:date="2017-06-09T12:03:00Z">
        <w:r>
          <w:rPr>
            <w:rStyle w:val="FootnoteAnchor"/>
          </w:rPr>
          <w:footnoteReference w:id="57"/>
        </w:r>
      </w:ins>
      <w:ins w:id="350" w:author="Lincoln Mullen" w:date="2017-06-09T12:03:00Z">
        <w:r>
          <w:rPr/>
          <w:t xml:space="preserve"> </w:t>
        </w:r>
      </w:ins>
      <w:del w:id="351" w:author="Lincoln Mullen" w:date="2017-06-09T11:54:00Z">
        <w:r>
          <w:rPr/>
          <w:delText>, regardless of which code they come from</w:delText>
        </w:r>
      </w:del>
      <w:del w:id="352" w:author="Kellen Funk" w:date="2017-06-01T20:21:00Z">
        <w:r>
          <w:rPr/>
          <w:delText>. There are innumerable clustering algorithms, but we used the affinity propagation clustering algorithm because its assumptions aligned with the characteristics of our problem. That algorithm finds an “exemplar” item which is most characteristic of the other items in the cluster. That assumption fits nicely with borrowings from the Field Code, where a single section (likely from a Field Code) had many borrowings, but where there could also be innovative sections from other states that might be more influential</w:delText>
        </w:r>
      </w:del>
      <w:r>
        <w:rPr/>
        <w:t>.</w:t>
      </w:r>
      <w:del w:id="353" w:author="Lincoln Mullen" w:date="2017-06-09T12:10:00Z">
        <w:r>
          <w:rPr/>
          <w:delText xml:space="preserve"> In other words,</w:delText>
        </w:r>
      </w:del>
      <w:ins w:id="354" w:author="Unknown Author" w:date="2017-06-09T08:36:00Z">
        <w:r>
          <w:rPr/>
          <w:t xml:space="preserve"> </w:t>
        </w:r>
      </w:ins>
      <w:r>
        <w:rPr>
          <w:rStyle w:val="FootnoteAnchor"/>
        </w:rPr>
        <w:footnoteReference w:id="58"/>
      </w:r>
      <w:ins w:id="355" w:author="Kellen Funk" w:date="2017-06-01T20:21:00Z">
        <w:r>
          <w:rPr/>
          <w:t xml:space="preserve"> </w:t>
        </w:r>
      </w:ins>
    </w:p>
    <w:p>
      <w:pPr>
        <w:pStyle w:val="TextBody"/>
        <w:rPr/>
      </w:pPr>
      <w:r>
        <w:rPr/>
        <w:t xml:space="preserve">The result was a set of approximately </w:t>
      </w:r>
      <w:del w:id="356" w:author="Lincoln Mullen" w:date="2017-06-09T12:10:00Z">
        <w:r>
          <w:rPr/>
          <w:delText>2,900</w:delText>
        </w:r>
      </w:del>
      <w:ins w:id="357" w:author="Lincoln Mullen" w:date="2017-06-09T12:10:00Z">
        <w:r>
          <w:rPr/>
          <w:t>three thousand</w:t>
        </w:r>
      </w:ins>
      <w:r>
        <w:rPr/>
        <w:t xml:space="preserve"> clusters </w:t>
      </w:r>
      <w:del w:id="358" w:author="Kellen Funk" w:date="2017-06-01T20:21:00Z">
        <w:r>
          <w:rPr/>
          <w:delText>which contained at least</w:delText>
        </w:r>
      </w:del>
      <w:ins w:id="359" w:author="Kellen Funk" w:date="2017-06-01T20:21:00Z">
        <w:r>
          <w:rPr/>
          <w:t>(with a minimum of</w:t>
        </w:r>
      </w:ins>
      <w:r>
        <w:rPr/>
        <w:t xml:space="preserve"> five sections</w:t>
      </w:r>
      <w:ins w:id="360" w:author="Kellen Funk" w:date="2017-06-01T20:21:00Z">
        <w:r>
          <w:rPr/>
          <w:t xml:space="preserve"> each)</w:t>
        </w:r>
      </w:ins>
      <w:del w:id="361" w:author="Kellen Funk" w:date="2017-06-01T20:21:00Z">
        <w:r>
          <w:rPr/>
          <w:delText>,</w:delText>
        </w:r>
      </w:del>
      <w:del w:id="362" w:author="Kellen Funk" w:date="2017-06-01T20:22:00Z">
        <w:r>
          <w:rPr/>
          <w:delText xml:space="preserve"> though this probably overstates the number of innovative, </w:delText>
        </w:r>
      </w:del>
      <w:del w:id="363" w:author="Kellen Funk" w:date="2017-06-01T20:22:00Z">
        <w:r>
          <w:rPr>
            <w:i/>
          </w:rPr>
          <w:delText>ur</w:delText>
        </w:r>
      </w:del>
      <w:del w:id="364" w:author="Kellen Funk" w:date="2017-06-01T20:22:00Z">
        <w:r>
          <w:rPr/>
          <w:delText>-sections in the corpus</w:delText>
        </w:r>
      </w:del>
      <w:r>
        <w:rPr/>
        <w:t xml:space="preserve">. The biggest cluster, which concerned the use of affidavits in pleading, contained </w:t>
      </w:r>
      <w:del w:id="365" w:author="Lincoln Mullen" w:date="2017-06-09T12:11:00Z">
        <w:r>
          <w:rPr/>
          <w:delText>103</w:delText>
        </w:r>
      </w:del>
      <w:ins w:id="366" w:author="Lincoln Mullen" w:date="2017-06-09T12:11:00Z">
        <w:r>
          <w:rPr/>
          <w:t>over one hundred</w:t>
        </w:r>
      </w:ins>
      <w:r>
        <w:rPr/>
        <w:t xml:space="preserve"> sections</w:t>
      </w:r>
      <w:ins w:id="367" w:author="Kellen Funk" w:date="2017-06-01T20:23:00Z">
        <w:r>
          <w:rPr/>
          <w:t xml:space="preserve">—that is, </w:t>
        </w:r>
      </w:ins>
      <w:del w:id="368" w:author="Lincoln Mullen" w:date="2017-06-09T12:11:00Z">
        <w:r>
          <w:rPr/>
          <w:delText>103</w:delText>
        </w:r>
      </w:del>
      <w:ins w:id="369" w:author="Lincoln Mullen" w:date="2017-06-09T12:11:00Z">
        <w:r>
          <w:rPr/>
          <w:t>over one hundred</w:t>
        </w:r>
      </w:ins>
      <w:ins w:id="370" w:author="Kellen Funk" w:date="2017-06-01T20:23:00Z">
        <w:r>
          <w:rPr/>
          <w:t xml:space="preserve"> codes contained the same section on affidavits, or one substantially l</w:t>
        </w:r>
      </w:ins>
      <w:ins w:id="371" w:author="Kellen Funk" w:date="2017-06-01T20:24:00Z">
        <w:r>
          <w:rPr/>
          <w:t>ike it</w:t>
        </w:r>
      </w:ins>
      <w:r>
        <w:rPr/>
        <w:t xml:space="preserve">. Within each cluster, we </w:t>
      </w:r>
      <w:del w:id="372" w:author="Lincoln Mullen" w:date="2017-06-09T12:12:00Z">
        <w:r>
          <w:rPr/>
          <w:delText>organized</w:delText>
        </w:r>
      </w:del>
      <w:ins w:id="373" w:author="Lincoln Mullen" w:date="2017-06-09T12:12:00Z">
        <w:r>
          <w:rPr/>
          <w:t>sorted</w:t>
        </w:r>
      </w:ins>
      <w:r>
        <w:rPr/>
        <w:t xml:space="preserve"> the sections chronologically</w:t>
      </w:r>
      <w:ins w:id="374" w:author="Lincoln Mullen" w:date="2017-06-09T12:12:00Z">
        <w:r>
          <w:rPr/>
          <w:t xml:space="preserve">, </w:t>
        </w:r>
      </w:ins>
      <w:ins w:id="375" w:author="Lincoln Mullen" w:date="2017-06-09T12:12:00Z">
        <w:r>
          <w:rPr/>
          <w:t>enabling us</w:t>
        </w:r>
      </w:ins>
      <w:del w:id="376" w:author="Lincoln Mullen" w:date="2017-06-09T12:12:00Z">
        <w:r>
          <w:rPr/>
          <w:delText>. We were thus able</w:delText>
        </w:r>
      </w:del>
      <w:r>
        <w:rPr/>
        <w:t xml:space="preserve"> to see the development of the law from jurisdiction to jurisdiction over time. This method provides historians with a way of noticing small changes in the wording and substance of the law. Most discussions of algorithmic reading have focused on “distant reading,” or have balanced the claims of distant reading by using it as a means to enable close reading. This method of clustering, however, is a kind of algorithmic close reading. By deforming the texts—taking them out of the context of the codes and putting them into the context of their particular variations—we are able to pay attention to those variations.</w:t>
      </w:r>
      <w:r>
        <w:rPr>
          <w:rStyle w:val="FootnoteAnchor"/>
        </w:rPr>
        <w:footnoteReference w:id="59"/>
      </w:r>
    </w:p>
    <w:p>
      <w:pPr>
        <w:pStyle w:val="TextBody"/>
        <w:rPr/>
      </w:pPr>
      <w:r>
        <w:rPr/>
        <w:t xml:space="preserve">Take provisions regulating witness testimony as an example. At common law, parties and interested witnesses were not permitted to testify in their own causes. Field’s Code reversed this rule, expanding witness competency as widely as possible: any person “having organs of sense” was to be admitted as a witness in New York, with only the insane and very young children possibly exempted. As the code migrated West, however, legislators added racial exclusions to Field’s list. The cluster of sections </w:t>
      </w:r>
      <w:del w:id="377" w:author="Kellen Funk" w:date="2017-06-01T20:28:00Z">
        <w:r>
          <w:rPr/>
          <w:delText>in the appendix documents</w:delText>
        </w:r>
      </w:del>
      <w:ins w:id="378" w:author="Kellen Funk" w:date="2017-06-01T20:28:00Z">
        <w:r>
          <w:rPr/>
          <w:t>on witness competen</w:t>
        </w:r>
      </w:ins>
      <w:ins w:id="379" w:author="Kellen Funk" w:date="2017-06-01T20:29:00Z">
        <w:r>
          <w:rPr/>
          <w:t>cy</w:t>
        </w:r>
      </w:ins>
      <w:r>
        <w:rPr/>
        <w:t xml:space="preserve"> </w:t>
      </w:r>
      <w:ins w:id="380" w:author="Kellen Funk" w:date="2017-06-01T20:29:00Z">
        <w:r>
          <w:rPr/>
          <w:t>s</w:t>
        </w:r>
      </w:ins>
      <w:r>
        <w:rPr/>
        <w:t>how</w:t>
      </w:r>
      <w:ins w:id="381" w:author="Kellen Funk" w:date="2017-06-01T20:29:00Z">
        <w:r>
          <w:rPr/>
          <w:t>s</w:t>
        </w:r>
      </w:ins>
      <w:r>
        <w:rPr/>
        <w:t xml:space="preserve"> </w:t>
      </w:r>
      <w:ins w:id="382" w:author="Kellen Funk" w:date="2017-06-01T20:29:00Z">
        <w:r>
          <w:rPr/>
          <w:t xml:space="preserve">that </w:t>
        </w:r>
      </w:ins>
      <w:r>
        <w:rPr/>
        <w:t>California’s codifiers grafted earlier prohibitions</w:t>
      </w:r>
      <w:ins w:id="383" w:author="Kellen Funk" w:date="2017-06-01T20:30:00Z">
        <w:r>
          <w:rPr/>
          <w:t xml:space="preserve"> on African or Indian testimony</w:t>
        </w:r>
      </w:ins>
      <w:r>
        <w:rPr/>
        <w:t xml:space="preserve"> from midwestern states into Field’s Code. Many other codes then evidenced a remarkable uniformity with California’s text (which later changed only to add “Mongolian” to the list of races)</w:t>
      </w:r>
      <w:del w:id="384" w:author="Kellen Funk" w:date="2017-06-01T21:01:00Z">
        <w:r>
          <w:rPr/>
          <w:delText xml:space="preserve">. </w:delText>
        </w:r>
      </w:del>
      <w:del w:id="385" w:author="Kellen Funk" w:date="2017-06-01T20:31:00Z">
        <w:r>
          <w:rPr/>
          <w:delText xml:space="preserve">Iowa’s Code had a more minor influence, and </w:delText>
        </w:r>
      </w:del>
      <w:del w:id="386" w:author="Kellen Funk" w:date="2017-06-01T21:01:00Z">
        <w:r>
          <w:rPr/>
          <w:delText xml:space="preserve">Wyoming </w:delText>
        </w:r>
      </w:del>
      <w:del w:id="387" w:author="Kellen Funk" w:date="2017-06-01T20:32:00Z">
        <w:r>
          <w:rPr/>
          <w:delText xml:space="preserve">developed the only truly original section which </w:delText>
        </w:r>
      </w:del>
      <w:del w:id="388" w:author="Kellen Funk" w:date="2017-06-01T21:01:00Z">
        <w:r>
          <w:rPr/>
          <w:delText>ma</w:delText>
        </w:r>
      </w:del>
      <w:del w:id="389" w:author="Kellen Funk" w:date="2017-06-01T20:32:00Z">
        <w:r>
          <w:rPr/>
          <w:delText>de it</w:delText>
        </w:r>
      </w:del>
      <w:del w:id="390" w:author="Kellen Funk" w:date="2017-06-01T21:01:00Z">
        <w:r>
          <w:rPr/>
          <w:delText xml:space="preserve"> explicit that the exclusion was based on the racist assumption that non-white peoples were infantilized</w:delText>
        </w:r>
      </w:del>
      <w:del w:id="391" w:author="Kellen Funk" w:date="2017-06-01T20:32:00Z">
        <w:r>
          <w:rPr/>
          <w:delText>, a connection only implicit in other jurisdictions</w:delText>
        </w:r>
      </w:del>
      <w:r>
        <w:rPr/>
        <w:t>.</w:t>
      </w:r>
      <w:r>
        <w:rPr>
          <w:rStyle w:val="FootnoteAnchor"/>
        </w:rPr>
        <w:footnoteReference w:id="60"/>
      </w:r>
    </w:p>
    <w:p>
      <w:pPr>
        <w:pStyle w:val="TextBody"/>
        <w:rPr/>
      </w:pPr>
      <w:ins w:id="392" w:author="Kellen Funk" w:date="2017-06-01T21:01:00Z">
        <w:r>
          <w:rPr/>
          <w:t>Overall, fifteen</w:t>
        </w:r>
      </w:ins>
      <w:ins w:id="393" w:author="Kellen Funk" w:date="2017-06-01T21:09:00Z">
        <w:r>
          <w:rPr/>
          <w:t xml:space="preserve"> code</w:t>
        </w:r>
      </w:ins>
      <w:ins w:id="394" w:author="Kellen Funk" w:date="2017-06-01T21:01:00Z">
        <w:r>
          <w:rPr/>
          <w:t xml:space="preserve"> states and territories overwrote Field’s competency rules with racist exclusions.</w:t>
        </w:r>
      </w:ins>
      <w:r>
        <w:rPr>
          <w:rStyle w:val="FootnoteAnchor"/>
        </w:rPr>
        <w:footnoteReference w:id="61"/>
      </w:r>
      <w:ins w:id="395" w:author="Kellen Funk" w:date="2017-06-01T21:01:00Z">
        <w:r>
          <w:rPr/>
          <w:t xml:space="preserve"> The exclusions were one of the greatest subversions of Field’s reforms, which were premised on a theory that any amount of self-interested testimony—even outright perjury—was preferable to excluding evidence that might have some truth value.</w:t>
        </w:r>
      </w:ins>
      <w:r>
        <w:rPr>
          <w:rStyle w:val="FootnoteAnchor"/>
        </w:rPr>
        <w:footnoteReference w:id="62"/>
      </w:r>
      <w:ins w:id="396" w:author="Kellen Funk" w:date="2017-06-01T21:01:00Z">
        <w:r>
          <w:rPr/>
          <w:t xml:space="preserve"> A couple states sought to mitigate the contradiction between the acceptance of white perjury and the abhorrence of nonwhite </w:t>
        </w:r>
      </w:ins>
      <w:ins w:id="397" w:author="Kellen Funk" w:date="2017-06-01T21:10:00Z">
        <w:r>
          <w:rPr/>
          <w:t>testimony</w:t>
        </w:r>
      </w:ins>
      <w:ins w:id="398" w:author="Kellen Funk" w:date="2017-06-01T21:01:00Z">
        <w:r>
          <w:rPr/>
          <w:t xml:space="preserve"> by excluding only “Indians and Negroes who appear incapable of receiving just impressions of the facts respecting which they are examined, or of relating them intelligently and truly.”</w:t>
        </w:r>
      </w:ins>
      <w:r>
        <w:rPr>
          <w:rStyle w:val="FootnoteAnchor"/>
        </w:rPr>
        <w:footnoteReference w:id="63"/>
      </w:r>
      <w:ins w:id="399" w:author="Kellen Funk" w:date="2017-06-01T21:01:00Z">
        <w:r>
          <w:rPr/>
          <w:t xml:space="preserve"> That too was a textual borrowing, from Field’s exemption of children under ten-years-old from testifying. On this reasoning, races could be excluded if the chance for truth was minimal because of infantile incapacities. Even racist codifiers like Governor Sidney Edgerton of Montana recognized this rule as a fiction. In his reading, the racial exclusions conferred a </w:t>
        </w:r>
      </w:ins>
      <w:ins w:id="400" w:author="Kellen Funk" w:date="2017-06-01T21:01:00Z">
        <w:r>
          <w:rPr>
            <w:i/>
          </w:rPr>
          <w:t xml:space="preserve">benefit </w:t>
        </w:r>
      </w:ins>
      <w:ins w:id="401" w:author="Kellen Funk" w:date="2017-06-01T21:01:00Z">
        <w:r>
          <w:rPr/>
          <w:t>on “the Negro population” because colored litigants could offer testimony in their cases against each other, while white litigants wishing to rely on black testimony were deprived of useful evidence—useful, because admittedly true in many cases. Edgerton vetoed the entire Code of Civil Procedure for its racial exclusions. “Our Juries and Courts are composed exclusively of white men and I consider the Caucasian race competent to weigh evidence coming from any witness of any race wisely, justly and well,” he concluded. The legislature overrode the veto without comment.</w:t>
        </w:r>
      </w:ins>
      <w:r>
        <w:rPr>
          <w:rStyle w:val="FootnoteAnchor"/>
        </w:rPr>
        <w:footnoteReference w:id="64"/>
      </w:r>
    </w:p>
    <w:p>
      <w:pPr>
        <w:pStyle w:val="TextBody"/>
        <w:rPr/>
      </w:pPr>
      <w:ins w:id="402" w:author="Lincoln Mullen" w:date="2017-06-09T12:21:00Z">
        <w:r>
          <w:rPr/>
          <w:commentReference w:id="2"/>
        </w:r>
      </w:ins>
      <w:ins w:id="403" w:author="Kellen Funk" w:date="2017-06-01T21:21:00Z">
        <w:r>
          <w:rPr/>
          <w:t xml:space="preserve">These racial exclusions show that not all codifiers were willing to take Field’s bargain and prize truthseeking above all other procedural values, no matter what discomfort it brought to witnesses and juries. A comparison here to Field’s </w:t>
        </w:r>
      </w:ins>
      <w:ins w:id="404" w:author="Kellen Funk" w:date="2017-06-01T21:21:00Z">
        <w:r>
          <w:rPr>
            <w:i/>
          </w:rPr>
          <w:t>criminal</w:t>
        </w:r>
      </w:ins>
      <w:ins w:id="405" w:author="Kellen Funk" w:date="2017-06-01T21:21:00Z">
        <w:r>
          <w:rPr/>
          <w:t xml:space="preserve"> code of procedure is instructive. In an 1849 proposed Code of Criminal Procedure, the commission argued that, unlike civil practice, truthseeking was not the chief goal of criminal practice. If it were, “the French practice” of using cross-examination to “extract from the defendant evidence of his guilt” might be appropriate. But under the New York constitution, truthseeking in criminal proceedings had to be secondary to protecting civil rights of the accused. The proposed Code of Criminal Procedure thus did not make criminal defendants competent to testify under oath, even though the commission abolished civil party disqualifications the same year.</w:t>
        </w:r>
      </w:ins>
      <w:r>
        <w:rPr>
          <w:rStyle w:val="FootnoteAnchor"/>
        </w:rPr>
        <w:footnoteReference w:id="65"/>
      </w:r>
      <w:ins w:id="406" w:author="Kellen Funk" w:date="2017-06-01T21:21:00Z">
        <w:r>
          <w:rPr/>
          <w:t xml:space="preserve"> Ultimately, many who adopted Field’s Code refused to maintain this distinction between civil and criminal practice. If a policy of protecting civil rights could trump the purposes of factfinding on the criminal side, it might do so in civil practice as well. And in many western states before the Fourteenth Amendment, codifiers reasoned that the civil rights of white litigants—the protection of their property, their trades, and in some cases their liberty—outweighed the truth value of testimony from what the California supreme court called the “degraded castes.”</w:t>
        </w:r>
      </w:ins>
      <w:r>
        <w:rPr>
          <w:rStyle w:val="FootnoteAnchor"/>
        </w:rPr>
        <w:footnoteReference w:id="66"/>
      </w:r>
    </w:p>
    <w:p>
      <w:pPr>
        <w:pStyle w:val="TextBody"/>
        <w:rPr/>
      </w:pPr>
      <w:r>
        <w:rPr/>
        <w:t xml:space="preserve">Uniformity in the law, as shown through </w:t>
      </w:r>
      <w:del w:id="407" w:author="Kellen Funk" w:date="2017-06-01T21:31:00Z">
        <w:r>
          <w:rPr/>
          <w:delText xml:space="preserve">these </w:delText>
        </w:r>
      </w:del>
      <w:ins w:id="408" w:author="Kellen Funk" w:date="2017-06-01T21:31:00Z">
        <w:r>
          <w:rPr/>
          <w:t xml:space="preserve">our </w:t>
        </w:r>
      </w:ins>
      <w:r>
        <w:rPr/>
        <w:t xml:space="preserve">clusters, is just as instructive as variation. The most significant clusters that we investigated related to the collection of debts. These were clusters which went against the typical pattern we observed. While most clusters exhibited regional variation as they grew more distant from the Field Code, clusters having to do with creditors’ remedies were almost completely uniform across the American West and South. No single section of the code announced its preference for creditors’ rights; rather, the acceleration of creditors’ remedies resulted from the combination of several sections. In New York’s original enacted code from 1848, § 107 required a defendant to answer the complaint within twenty days, instead of at the next court session (which in some cases could have been as far as three months away); § 202 provided for default judgment </w:t>
      </w:r>
      <w:del w:id="409" w:author="Lincoln Mullen" w:date="2017-06-09T12:23:00Z">
        <w:r>
          <w:rPr/>
          <w:delText>as a matter of course,</w:delText>
        </w:r>
      </w:del>
      <w:r>
        <w:rPr/>
        <w:t xml:space="preserve"> issued by a clerk without a judicial order if no adequate answer was received within the twenty days; §§ 128–133 abolished fictitious pleadings and required answers to state true facts verified by a defendant’s oath, all so that no trial would delay the enforcement of uncontestable obligations; finally, the code abolished a traditional thirty-day waiting period between issue of judgment and commencement of execution. These provisions dealt with what merchants and capitalists perceived as an abuse of the common law system, where defendants in cases of debt could stretch out enforcement of debt collection for as long as two years. The Field Code’s summary judgment brought down the time of debt collection to a matter of weeks. The code thus traded the rhythms of agriculture for the rhythms of merchant finance.</w:t>
      </w:r>
      <w:r>
        <w:rPr>
          <w:rStyle w:val="FootnoteAnchor"/>
        </w:rPr>
        <w:footnoteReference w:id="67"/>
      </w:r>
    </w:p>
    <w:p>
      <w:pPr>
        <w:pStyle w:val="TextBody"/>
        <w:rPr/>
      </w:pPr>
      <w:r>
        <w:rPr/>
        <w:t>Clustering each of these sections reveals that western states along with the former Confederate states of South Carolina, North Carolina, and Florida copied each provision almost exactly. Midwestern and Upper South states that had already developed and maintained commercial ties to Chicago and New Orleans by 1850 varied the New York rules, sometimes by requiring answers only in term time, or permitting only a judge to decree default judgment rather than a clerk, in either case effectively stretching out enforcement and making a formal trial more likely. But in the Reconstruction South, and in the West over the same period, regardless of whether a jurisdiction abolished chancery or not, regardless of the racial exclusions it may have placed on witness testimony, the provisions on debt collection remained unchanged. When it came to creditors’ remedies, the law of New York became the law of the land.</w:t>
      </w:r>
    </w:p>
    <w:p>
      <w:pPr>
        <w:pStyle w:val="TextBody"/>
        <w:rPr/>
      </w:pPr>
      <w:r>
        <w:rPr/>
      </w:r>
    </w:p>
    <w:p>
      <w:pPr>
        <w:pStyle w:val="FirstParagraph"/>
        <w:rPr/>
      </w:pPr>
      <w:r>
        <w:rPr/>
        <w:t>The near uniformity of creditors’ remedies in Field Code states, as demonstrated by clustering, points out the close link between the rise of modern American procedure and modern American capitalism. Westerners and southerners frequently commented on the seeming imperialism of the New York code and its connections to New York capital, but one must turn to the technical debates over procedure to find these anxieties. Twelve of the states and territories that copied the Field Code most closely did so during the Civil War and Reconstruction era—four states in the former Confederacy and eight jurisdictions in the Far West.</w:t>
      </w:r>
      <w:r>
        <w:rPr>
          <w:rStyle w:val="FootnoteAnchor"/>
        </w:rPr>
        <w:footnoteReference w:id="68"/>
      </w:r>
      <w:r>
        <w:rPr/>
        <w:t xml:space="preserve"> As with other areas of postbellum history, it turns out one may learn a lot by holding the postbellum American South and American West together.</w:t>
      </w:r>
    </w:p>
    <w:p>
      <w:pPr>
        <w:pStyle w:val="TextBody"/>
        <w:rPr/>
      </w:pPr>
      <w:r>
        <w:rPr/>
        <w:t>In the last decade, scholars of Reconstruction have broadened the scope of their study to include both the South and the West as two sites in one “Greater Reconstruction.” These studies have illustrated the ways that military conquest, rapid industrialization, and the resettlement and education of ethnic minorities developed similarly in each region, guided by and political elites in Washington.</w:t>
      </w:r>
      <w:r>
        <w:rPr>
          <w:rStyle w:val="FootnoteAnchor"/>
        </w:rPr>
        <w:footnoteReference w:id="69"/>
      </w:r>
      <w:r>
        <w:rPr/>
        <w:t xml:space="preserve"> In tracing the legal aspects of this Greater Reconstruction, scholars have focused almost entirely on the expansion of federal power or constitutional rights of citizenship and civil equality.</w:t>
      </w:r>
      <w:r>
        <w:rPr>
          <w:rStyle w:val="FootnoteAnchor"/>
        </w:rPr>
        <w:footnoteReference w:id="70"/>
      </w:r>
      <w:r>
        <w:rPr/>
        <w:t xml:space="preserve"> While the 1860s and 1870s were of course a transformative period in the history of civil rights and the creation of a national state, they were also the decades in which many local legal institutions and practices were transformed not by federal power but by state codification. Naomi Lamoreaux and John Joseph Wallis have recently argued that in the creation of a modern American economy, “the federal government played </w:t>
      </w:r>
      <w:r>
        <w:rPr>
          <w:i/>
        </w:rPr>
        <w:t>no</w:t>
      </w:r>
      <w:r>
        <w:rPr/>
        <w:t xml:space="preserve"> role in this process until the Civil War, and even then it played only a bit part.” The history of the Field Code’s migration helps to substantiate this claim. While Lamoreaux and Wallis focus on the development of banking, transportation, and incorporation at the state level, it was the Procedure Code that structured civil remedies to protect these institutions. And procedure codes were creatures of the states.</w:t>
      </w:r>
      <w:r>
        <w:rPr>
          <w:rStyle w:val="FootnoteAnchor"/>
        </w:rPr>
        <w:footnoteReference w:id="71"/>
      </w:r>
    </w:p>
    <w:p>
      <w:pPr>
        <w:pStyle w:val="TextBody"/>
        <w:rPr/>
      </w:pPr>
      <w:r>
        <w:rPr/>
        <w:t>The states that adopted the Field Code had other options available to them. Southern states with a civilian code tradition such as Louisiana and Alabama offered alternative ways to reform common law practice.</w:t>
      </w:r>
      <w:r>
        <w:rPr>
          <w:rStyle w:val="FootnoteAnchor"/>
        </w:rPr>
        <w:footnoteReference w:id="72"/>
      </w:r>
      <w:r>
        <w:rPr/>
        <w:t xml:space="preserve"> Illinois, on the other hand, long retained the common law—in later decades lawyers called it “the Yellowstone Park of common law pleading.” When Colorado was a territory it imported Illinois common law via statute, a full seventeen years before its legislature considered the Field Code.</w:t>
      </w:r>
      <w:r>
        <w:rPr>
          <w:rStyle w:val="FootnoteAnchor"/>
        </w:rPr>
        <w:footnoteReference w:id="73"/>
      </w:r>
    </w:p>
    <w:p>
      <w:pPr>
        <w:pStyle w:val="TextBody"/>
        <w:rPr/>
      </w:pPr>
      <w:r>
        <w:rPr/>
        <w:t>But what codifiers saw when they looked at New York, more so than at Louisiana, Alabama, or Illinois, was the Empire State of commercial capital. The fears, demands, and desires of a personified Capital continually wielded promises—and threats—in the debates over procedural codification. The early Mormon settlers of Utah persistently avoided the mining frenzy as well as codification. By 1870, however, the territory’s governor directed the legislature’s attention to the recent Code of Nevada, a code “for a people whose interests in many respects are similar to our own.” Of course, standing behind the Nevada Code was “the State of New York—a State which is an empire in itself and whose commercial transactions are far greater than those of any other State in the Union.” By copying its code, Utah too could be “rewarded by equal advantages.”</w:t>
      </w:r>
      <w:r>
        <w:rPr>
          <w:rStyle w:val="FootnoteAnchor"/>
        </w:rPr>
        <w:footnoteReference w:id="74"/>
      </w:r>
      <w:r>
        <w:rPr/>
        <w:t xml:space="preserve"> Code proponents in Colorado similarly pointed to the fact that the code had been “adopted twenty-nine years ago by the Empire state of the Union,” and they too hoped that the code of the nation’s commercial empire brought wealth in its wake.</w:t>
      </w:r>
      <w:r>
        <w:rPr>
          <w:rStyle w:val="FootnoteAnchor"/>
        </w:rPr>
        <w:footnoteReference w:id="75"/>
      </w:r>
    </w:p>
    <w:p>
      <w:pPr>
        <w:pStyle w:val="TextBody"/>
        <w:rPr/>
      </w:pPr>
      <w:r>
        <w:rPr/>
        <w:t>When a Colorado legislator scoffed at the idea that capitalists could possibly care about the difference between old common law and modern code remedies, his adversaries rebuked him. “Mr. Hamill replied that he knew of one California company of capitalists who were deterred from investing in mining property here wholly on account of the practice of the courts in mining cases. If we had had this code years ago, Colorado would now have a larger amount of California capital in her mines.”</w:t>
      </w:r>
      <w:r>
        <w:rPr>
          <w:rStyle w:val="FootnoteAnchor"/>
        </w:rPr>
        <w:footnoteReference w:id="76"/>
      </w:r>
      <w:r>
        <w:rPr/>
        <w:t xml:space="preserve"> Codifiers argued that, in attracting capital, procedure was at least as important as the substantive rules of property and contract, because procedure secured the remedies that actually protected investments. “Men of capital and enterprise will not make investments and devote their time and energies to those works of internal improvement,” Nebraska’s governor reasoned, “unless ample protection is afforded them, by legal enactment, for the capital invested and labor employed.” He therefore urged swift passage of the Field Code.</w:t>
      </w:r>
      <w:r>
        <w:rPr>
          <w:rStyle w:val="FootnoteAnchor"/>
        </w:rPr>
        <w:footnoteReference w:id="77"/>
      </w:r>
    </w:p>
    <w:p>
      <w:pPr>
        <w:pStyle w:val="TextBody"/>
        <w:rPr/>
      </w:pPr>
      <w:r>
        <w:rPr/>
        <w:t xml:space="preserve">Receiving innumerable letters complaining that under the code, “no one will be benefited, except perhaps some Northern Capitalists,” a North Carolina commissioner undertook an anonymous defense of the new code in the </w:t>
      </w:r>
      <w:r>
        <w:rPr>
          <w:i/>
        </w:rPr>
        <w:t>Weekly Standard</w:t>
      </w:r>
      <w:r>
        <w:rPr/>
        <w:t>. He encouraged the bar to accommodate themselves to change, for “the New York system … bids fair to become national.” Purporting to give an overview of the code, the articles were almost entirely about credit. “How can we create credit? By punctuality,” the commissioner wrote. “And how create punctuality? by law, and by law alone. Let the law enforce punctuality; let the people of North Carolina learn that the great law of business is, that ‘time is of the essence of the contract.’” Under the more certain and speedy remedies of the code, “we may expect that … even that the vaults of the banks of New-York … will be open to our industry.”</w:t>
      </w:r>
      <w:r>
        <w:rPr>
          <w:rStyle w:val="FootnoteAnchor"/>
        </w:rPr>
        <w:footnoteReference w:id="78"/>
      </w:r>
    </w:p>
    <w:p>
      <w:pPr>
        <w:pStyle w:val="TextBody"/>
        <w:rPr/>
      </w:pPr>
      <w:r>
        <w:rPr/>
        <w:t>As in postbellum North Carolina, establishing a flow of credit through the remedial system became a leading priority of western lawyers. While the new western history has shed significant light on neglected topics of Indian dispossession and environmental management, it has often done so by leaving out of view matters of political economy, a staple of the old western history. As one work in that older tradition argued, “</w:t>
      </w:r>
      <w:ins w:id="410" w:author="Kellen Funk" w:date="2017-06-01T21:38:00Z">
        <w:r>
          <w:rPr/>
          <w:t>d</w:t>
        </w:r>
      </w:ins>
      <w:del w:id="411" w:author="Kellen Funk" w:date="2017-06-01T21:38:00Z">
        <w:r>
          <w:rPr/>
          <w:delText>D</w:delText>
        </w:r>
      </w:del>
      <w:r>
        <w:rPr/>
        <w:t>ebt collection was the central part of law practice for the [western] bar and remained a key part of private practice throughout the century.”</w:t>
      </w:r>
      <w:r>
        <w:rPr>
          <w:rStyle w:val="FootnoteAnchor"/>
        </w:rPr>
        <w:footnoteReference w:id="79"/>
      </w:r>
      <w:r>
        <w:rPr/>
        <w:t xml:space="preserve"> On that understanding, one western lawyer succinctly summarized the difference between the code and the common law as “whether a merchant had better try to collect a $500 note or burn it up.” Tiring of all the focus on creditors’ remedies, one legislator observed that he “never knew one of these professionals who undertook to write up the beauties of the New York code, … that he did not also break out somewhere with ‘take for instance the case of an action on a promissory note,’ as though the collection of notes was about all there could be any law needed for.”</w:t>
      </w:r>
      <w:r>
        <w:rPr>
          <w:rStyle w:val="FootnoteAnchor"/>
        </w:rPr>
        <w:footnoteReference w:id="80"/>
      </w:r>
    </w:p>
    <w:p>
      <w:pPr>
        <w:pStyle w:val="TextBody"/>
        <w:rPr/>
      </w:pPr>
      <w:r>
        <w:rPr/>
        <w:t>The creditors’ remedies in the code gave the codifiers their leading argument against criticisms rooted in the ideology of popular sovereignty. “There is no doubt but the people are in favor of anything that promises to hurry up … Justice, and they will go for the old code,” one Colorado newspaper announced.</w:t>
      </w:r>
      <w:r>
        <w:rPr>
          <w:rStyle w:val="FootnoteAnchor"/>
        </w:rPr>
        <w:footnoteReference w:id="81"/>
      </w:r>
      <w:r>
        <w:rPr/>
        <w:t xml:space="preserve"> New York’s “code practice is the best in excellence,” stated another, “and when I say </w:t>
      </w:r>
      <w:r>
        <w:rPr>
          <w:i/>
        </w:rPr>
        <w:t>best</w:t>
      </w:r>
      <w:r>
        <w:rPr/>
        <w:t xml:space="preserve"> I do not mean best for lawyers only, but best for the people—the commonwealth.”</w:t>
      </w:r>
      <w:r>
        <w:rPr>
          <w:rStyle w:val="FootnoteAnchor"/>
        </w:rPr>
        <w:footnoteReference w:id="82"/>
      </w:r>
      <w:r>
        <w:rPr/>
        <w:t xml:space="preserve"> If the people favored economic progress, certainty of remedy, and efficiency in proceedings, then they favored the New York code, no matter whether they understood or cared about technical rules of pleading and remedies. Thus, in their arguments the codifiers imagined themselves the champions of popular sovereignty, for it was they who accomplished what the people actually desired.</w:t>
      </w:r>
    </w:p>
    <w:p>
      <w:pPr>
        <w:pStyle w:val="TextBody"/>
        <w:rPr/>
      </w:pPr>
      <w:r>
        <w:rPr/>
        <w:t>Thus by the end of Reconstruction, New York’s domestic empire of capital and creditors’ remedies bore a remarkable resemblance to the international empire administered by England. Both jurisdictions, while reforming the practice of law, remained ambivalent about codification within their own borders but encouraged it among their economic dependents. The English commissioned codes for India and Singapore, while Field’s additional codes covering New York’s civil and penal law—ignored in his home state—were adopted in California and other western jurisdictions.</w:t>
      </w:r>
      <w:r>
        <w:rPr>
          <w:rStyle w:val="FootnoteAnchor"/>
        </w:rPr>
        <w:footnoteReference w:id="83"/>
      </w:r>
      <w:r>
        <w:rPr/>
        <w:t xml:space="preserve"> In both England and New York, leading arguments against codification carried a civilizational logic of empire: advanced metropoles could not codify their law, for to do so would be to freeze the progress of legal science. What appeared to some to be a hopeless mass of confusion was to common law defenders the sign of true legal sophistication. Science was, after all, complex.</w:t>
      </w:r>
      <w:r>
        <w:rPr>
          <w:rStyle w:val="FootnoteAnchor"/>
        </w:rPr>
        <w:footnoteReference w:id="84"/>
      </w:r>
      <w:r>
        <w:rPr/>
        <w:t xml:space="preserve"> The later editions of the New York Procedure Code came in for censure precisely for trying to capture all the sophistication of the New York legal system within an unwieldy 3,300 rules.</w:t>
      </w:r>
      <w:r>
        <w:rPr>
          <w:rStyle w:val="FootnoteAnchor"/>
        </w:rPr>
        <w:footnoteReference w:id="85"/>
      </w:r>
      <w:r>
        <w:rPr/>
        <w:t xml:space="preserve"> Codification, however, could help developing societies along law’s frontier take a progressive leap forward. As India’s chief codifier Thomas Macaulay explained, codification “cannot be well performed in an age of barbarism,” but also “cannot without great difficulty be performed in an age of freedom.” As India balanced between the two, however, “it is the work which especially belongs to a government like that of India—to an enlightened and paternal despotism.”</w:t>
      </w:r>
      <w:r>
        <w:rPr>
          <w:rStyle w:val="FootnoteAnchor"/>
        </w:rPr>
        <w:footnoteReference w:id="86"/>
      </w:r>
    </w:p>
    <w:p>
      <w:pPr>
        <w:pStyle w:val="TextBody"/>
        <w:rPr/>
      </w:pPr>
      <w:r>
        <w:rPr/>
        <w:t>In America, Macaulay’s tool of enlightened despotism spread with the anxiety that capital from the nation’s economic center would remain scarce without a code of remedies that, if not in fact the law of New York, was at least prescribed by New York lawyers and their corporate clients.</w:t>
      </w:r>
      <w:del w:id="412" w:author="Kellen Funk" w:date="2017-06-07T10:20:00Z">
        <w:r>
          <w:rPr/>
          <w:delText xml:space="preserve"> In the two most populous and commercially advanced western states, Texas and Illinois, the need for New York capital failed to move state legislators to adopt the code at the expense of popular sovereignty (despite concerted efforts in both jurisdictions).</w:delText>
        </w:r>
      </w:del>
      <w:del w:id="413" w:author="Lincoln Mullen" w:date="2017-06-09T12:41:00Z">
        <w:r>
          <w:rPr>
            <w:rStyle w:val="FootnoteAnchor"/>
          </w:rPr>
          <w:footnoteReference w:id="87"/>
        </w:r>
      </w:del>
      <w:del w:id="414" w:author="Lincoln Mullen" w:date="2017-06-09T12:41:00Z">
        <w:r>
          <w:rPr/>
          <w:delText xml:space="preserve"> Lacking the self-sufficiency of those two jurisdictions, the other</w:delText>
        </w:r>
      </w:del>
      <w:r>
        <w:rPr/>
        <w:t xml:space="preserve"> Lacking the self-sufficiency of those two jurisdictions, the other</w:t>
      </w:r>
      <w:del w:id="415" w:author="Kellen Funk" w:date="2017-06-07T10:20:00Z">
        <w:r>
          <w:rPr/>
          <w:delText xml:space="preserve"> Lacking the self-sufficiency of those two jurisdictions, the other</w:delText>
        </w:r>
      </w:del>
      <w:del w:id="416" w:author="Lincoln Mullen" w:date="2017-06-09T12:41:00Z">
        <w:r>
          <w:rPr/>
          <w:delText xml:space="preserve"> </w:delText>
        </w:r>
      </w:del>
      <w:ins w:id="417" w:author="Kellen Funk" w:date="2017-06-07T10:20:00Z">
        <w:r>
          <w:rPr/>
          <w:t>The</w:t>
        </w:r>
      </w:ins>
      <w:r>
        <w:rPr/>
        <w:t xml:space="preserve"> states of Greater Reconstruction in America adopted a foreign code, but lawyers, legislators, and their supporters claimed the endorsement of popular sovereignty in doing so. Even in North Carolina, whose Democratic newspapers daily called for the repeal of “this child of the carpet baggers,” Republican editors proclaimed that “the movement” towards procedural codification “comes from the people, from the instinctive logic by which an unprejudiced mind grasps the advantages of the system.”</w:t>
      </w:r>
      <w:r>
        <w:rPr>
          <w:rStyle w:val="FootnoteAnchor"/>
        </w:rPr>
        <w:footnoteReference w:id="88"/>
      </w:r>
    </w:p>
    <w:p>
      <w:pPr>
        <w:pStyle w:val="TextBody"/>
        <w:rPr/>
      </w:pPr>
      <w:ins w:id="418" w:author="Lincoln Mullen" w:date="2017-06-09T13:17:00Z">
        <w:r>
          <w:rPr/>
          <w:t>Our narrative of the spread of the Field Code is congruent with recent articles and monographs on the rise of w</w:t>
        </w:r>
      </w:ins>
      <w:ins w:id="419" w:author="Lincoln Mullen" w:date="2017-06-09T13:18:00Z">
        <w:r>
          <w:rPr/>
          <w:t>estern capitalism, but our digital methods have enabled some important changes and corrections.</w:t>
        </w:r>
      </w:ins>
      <w:del w:id="420" w:author="Lincoln Mullen" w:date="2017-06-09T13:13:00Z">
        <w:r>
          <w:rPr/>
          <w:delText xml:space="preserve">We have sketched here a qualitative narrative </w:delText>
        </w:r>
      </w:del>
      <w:del w:id="421" w:author="Lincoln Mullen" w:date="2017-06-09T13:13:00Z">
        <w:r>
          <w:rPr/>
          <w:delText>not unlike many recent articles and monographs on the rise of western capitalism.</w:delText>
        </w:r>
      </w:del>
      <w:r>
        <w:rPr>
          <w:rStyle w:val="FootnoteAnchor"/>
        </w:rPr>
        <w:footnoteReference w:id="89"/>
      </w:r>
      <w:ins w:id="422" w:author="Kellen Funk" w:date="2017-06-01T21:51:00Z">
        <w:r>
          <w:rPr/>
          <w:t xml:space="preserve"> The spread of the Field Code </w:t>
        </w:r>
      </w:ins>
      <w:ins w:id="423" w:author="Kellen Funk" w:date="2017-06-01T21:52:00Z">
        <w:r>
          <w:rPr/>
          <w:t xml:space="preserve">shows the ways in which central economic power was diffused </w:t>
        </w:r>
      </w:ins>
      <w:ins w:id="424" w:author="Kellen Funk" w:date="2017-06-01T21:53:00Z">
        <w:r>
          <w:rPr/>
          <w:t>through</w:t>
        </w:r>
      </w:ins>
      <w:ins w:id="425" w:author="Kellen Funk" w:date="2017-06-01T21:52:00Z">
        <w:r>
          <w:rPr/>
          <w:t xml:space="preserve"> </w:t>
        </w:r>
      </w:ins>
      <w:ins w:id="426" w:author="Kellen Funk" w:date="2017-06-01T21:53:00Z">
        <w:r>
          <w:rPr/>
          <w:t>local networks of elite agents. Changing conceptions about what mercantile, metropolitan capital required manifested in the concrete details of legal processes that secured capital and remedied violations of the contracts, trusts, and agencies it produced.</w:t>
        </w:r>
      </w:ins>
      <w:del w:id="427" w:author="Lincoln Mullen" w:date="2017-06-09T13:11:00Z">
        <w:r>
          <w:rPr/>
          <w:delText xml:space="preserve"> This story, like so many stories of American capitalism, intersects with anxieties about where gender and race fit in to market economies, and whether new legal rights in these domains threatened the traditional rights of propertied white patriarchs. </w:delText>
        </w:r>
      </w:del>
      <w:del w:id="428" w:author="Lincoln Mullen" w:date="2017-06-09T13:18:00Z">
        <w:r>
          <w:rPr/>
          <w:delText xml:space="preserve">And the story is not without its surprises. </w:delText>
        </w:r>
      </w:del>
      <w:ins w:id="429" w:author="Kellen Funk" w:date="2017-06-01T22:01:00Z">
        <w:r>
          <w:rPr/>
          <w:t xml:space="preserve">Conventional accounts hold that state procedures </w:t>
        </w:r>
      </w:ins>
      <w:ins w:id="430" w:author="Kellen Funk" w:date="2017-06-01T22:33:00Z">
        <w:r>
          <w:rPr/>
          <w:t>wer</w:t>
        </w:r>
      </w:ins>
      <w:ins w:id="431" w:author="Kellen Funk" w:date="2017-06-01T22:01:00Z">
        <w:r>
          <w:rPr/>
          <w:t>e almost always more debtor friendly, running up against and causing frequent tension with a federal insistence on creditors’ rights.</w:t>
        </w:r>
      </w:ins>
      <w:r>
        <w:rPr>
          <w:rStyle w:val="FootnoteAnchor"/>
        </w:rPr>
        <w:footnoteReference w:id="90"/>
      </w:r>
      <w:ins w:id="432" w:author="Kellen Funk" w:date="2017-06-01T22:02:00Z">
        <w:r>
          <w:rPr/>
          <w:t xml:space="preserve"> But in the migration of the Field Code, creditor-friendly regulations flowed not from a </w:t>
        </w:r>
      </w:ins>
      <w:ins w:id="433" w:author="Kellen Funk" w:date="2017-06-01T22:03:00Z">
        <w:r>
          <w:rPr/>
          <w:t>source of federal power but from a supposedly co-equal state jurisdiction, albeit one with outsized financial might.</w:t>
        </w:r>
      </w:ins>
    </w:p>
    <w:p>
      <w:pPr>
        <w:pStyle w:val="TextBody"/>
        <w:rPr/>
      </w:pPr>
      <w:ins w:id="434" w:author="Lincoln Mullen" w:date="2017-06-09T13:31:00Z">
        <w:r>
          <w:rPr/>
          <w:t>Our revisions to the history of law and capitalism depend on our digital methods.</w:t>
        </w:r>
      </w:ins>
      <w:del w:id="435" w:author="Lincoln Mullen" w:date="2017-06-09T13:31:00Z">
        <w:r>
          <w:rPr/>
          <w:delText xml:space="preserve">But the key feature of this qualitative narrative is that it was made possible by </w:delText>
        </w:r>
      </w:del>
      <w:del w:id="436" w:author="Lincoln Mullen" w:date="2017-06-09T13:31:00Z">
        <w:r>
          <w:rPr/>
          <w:delText xml:space="preserve">using digital tools </w:delText>
        </w:r>
      </w:del>
      <w:del w:id="437" w:author="Lincoln Mullen" w:date="2017-06-09T13:31:00Z">
        <w:r>
          <w:rPr/>
          <w:delText>that have only recently become available.</w:delText>
        </w:r>
      </w:del>
      <w:del w:id="438" w:author="Lincoln Mullen" w:date="2017-06-09T13:32:00Z">
        <w:r>
          <w:rPr/>
          <w:delText xml:space="preserve"> The last few p</w:delText>
        </w:r>
      </w:del>
      <w:del w:id="439" w:author="Lincoln Mullen" w:date="2017-06-09T13:32:00Z">
        <w:r>
          <w:rPr/>
          <w:delText xml:space="preserve">ages </w:delText>
        </w:r>
      </w:del>
      <w:ins w:id="440" w:author="Lincoln Mullen" w:date="2017-06-09T13:32:00Z">
        <w:r>
          <w:rPr/>
          <w:t xml:space="preserve">Our account </w:t>
        </w:r>
      </w:ins>
      <w:ins w:id="441" w:author="Kellen Funk" w:date="2017-06-01T22:06:00Z">
        <w:r>
          <w:rPr/>
          <w:t>rel</w:t>
        </w:r>
      </w:ins>
      <w:ins w:id="442" w:author="Lincoln Mullen" w:date="2017-06-09T13:32:00Z">
        <w:r>
          <w:rPr/>
          <w:t>ies</w:t>
        </w:r>
      </w:ins>
      <w:del w:id="443" w:author="Lincoln Mullen" w:date="2017-06-09T13:32:00Z">
        <w:r>
          <w:rPr/>
          <w:delText>y</w:delText>
        </w:r>
      </w:del>
      <w:ins w:id="444" w:author="Kellen Funk" w:date="2017-06-01T22:06:00Z">
        <w:r>
          <w:rPr/>
          <w:t xml:space="preserve"> largely on commentary from Colorado in 1876 and North Carolina in 1868. How did we know to look in those places, at those times? </w:t>
        </w:r>
      </w:ins>
      <w:ins w:id="445" w:author="Kellen Funk" w:date="2017-06-01T22:10:00Z">
        <w:r>
          <w:rPr/>
          <w:t xml:space="preserve">It is not because the sources were abundant or readily available. Colorado’s legislative journals </w:t>
        </w:r>
      </w:ins>
      <w:ins w:id="446" w:author="Kellen Funk" w:date="2017-06-01T22:11:00Z">
        <w:r>
          <w:rPr/>
          <w:t>for 1876 are in fact lost</w:t>
        </w:r>
      </w:ins>
      <w:ins w:id="447" w:author="Lincoln Mullen" w:date="2017-06-09T13:32:00Z">
        <w:r>
          <w:rPr/>
          <w:t xml:space="preserve">, </w:t>
        </w:r>
      </w:ins>
      <w:ins w:id="448" w:author="Lincoln Mullen" w:date="2017-06-09T13:32:00Z">
        <w:r>
          <w:rPr/>
          <w:t>completely missing</w:t>
        </w:r>
      </w:ins>
      <w:del w:id="449" w:author="Unknown Author" w:date="2017-06-08T22:11:00Z">
        <w:r>
          <w:rPr/>
          <w:delText>, completely missing</w:delText>
        </w:r>
      </w:del>
      <w:del w:id="450" w:author="Lincoln Mullen" w:date="2017-06-09T13:32:00Z">
        <w:r>
          <w:rPr/>
          <w:delText xml:space="preserve"> </w:delText>
        </w:r>
      </w:del>
      <w:ins w:id="451" w:author="Kellen Funk" w:date="2017-06-01T22:11:00Z">
        <w:r>
          <w:rPr/>
          <w:t>from the archives. North Carolina’s are nearly as scarce. But r</w:t>
        </w:r>
      </w:ins>
      <w:ins w:id="452" w:author="Kellen Funk" w:date="2017-06-01T22:08:00Z">
        <w:r>
          <w:rPr/>
          <w:t xml:space="preserve">efer back to the </w:t>
        </w:r>
      </w:ins>
      <w:del w:id="453" w:author="Lincoln Mullen" w:date="2017-06-08T12:57:00Z">
        <w:r>
          <w:rPr/>
          <w:delText>N</w:delText>
        </w:r>
      </w:del>
      <w:ins w:id="454" w:author="Lincoln Mullen" w:date="2017-06-08T12:57:00Z">
        <w:r>
          <w:rPr/>
          <w:t>n</w:t>
        </w:r>
      </w:ins>
      <w:ins w:id="455" w:author="Kellen Funk" w:date="2017-06-01T22:08:00Z">
        <w:r>
          <w:rPr/>
          <w:t xml:space="preserve">etwork </w:t>
        </w:r>
      </w:ins>
      <w:del w:id="456" w:author="Lincoln Mullen" w:date="2017-06-08T12:57:00Z">
        <w:r>
          <w:rPr/>
          <w:delText>G</w:delText>
        </w:r>
      </w:del>
      <w:ins w:id="457" w:author="Lincoln Mullen" w:date="2017-06-08T12:57:00Z">
        <w:r>
          <w:rPr/>
          <w:t>g</w:t>
        </w:r>
      </w:ins>
      <w:ins w:id="458" w:author="Kellen Funk" w:date="2017-06-01T22:08:00Z">
        <w:r>
          <w:rPr/>
          <w:t>raph</w:t>
        </w:r>
      </w:ins>
      <w:ins w:id="459" w:author="Lincoln Mullen" w:date="2017-06-09T13:09:00Z">
        <w:r>
          <w:rPr/>
          <w:t xml:space="preserve"> </w:t>
        </w:r>
      </w:ins>
      <w:ins w:id="460" w:author="Lincoln Mullen" w:date="2017-06-09T13:09:00Z">
        <w:r>
          <w:rPr/>
          <w:t>showing the relationship between procedure codes</w:t>
        </w:r>
      </w:ins>
      <w:ins w:id="461" w:author="Lincoln Mullen" w:date="2017-06-08T12:57:00Z">
        <w:r>
          <w:rPr/>
          <w:t xml:space="preserve"> (figure 5)</w:t>
        </w:r>
      </w:ins>
      <w:ins w:id="462" w:author="Kellen Funk" w:date="2017-06-01T22:08:00Z">
        <w:r>
          <w:rPr/>
          <w:t xml:space="preserve">. It shows that Colorado from its very beginning borrowed its procedural </w:t>
        </w:r>
      </w:ins>
      <w:ins w:id="463" w:author="Kellen Funk" w:date="2017-06-01T22:09:00Z">
        <w:r>
          <w:rPr/>
          <w:t>law</w:t>
        </w:r>
      </w:ins>
      <w:ins w:id="464" w:author="Lincoln Mullen" w:date="2017-06-09T13:10:00Z">
        <w:r>
          <w:rPr/>
          <w:t xml:space="preserve"> </w:t>
        </w:r>
      </w:ins>
      <w:del w:id="465" w:author="Lincoln Mullen" w:date="2017-06-09T13:10:00Z">
        <w:r>
          <w:rPr/>
          <w:delText>—</w:delText>
        </w:r>
      </w:del>
      <w:ins w:id="466" w:author="Kellen Funk" w:date="2017-06-01T22:09:00Z">
        <w:r>
          <w:rPr/>
          <w:t xml:space="preserve">from </w:t>
        </w:r>
      </w:ins>
      <w:ins w:id="467" w:author="Kellen Funk" w:date="2017-06-01T22:09:00Z">
        <w:r>
          <w:rPr>
            <w:i/>
          </w:rPr>
          <w:t>Illinois</w:t>
        </w:r>
      </w:ins>
      <w:ins w:id="468" w:author="Kellen Funk" w:date="2017-06-01T22:09:00Z">
        <w:r>
          <w:rPr/>
          <w:t xml:space="preserve">, a common law state. Only after a decade into its history as a territory did Colorado adopt a Field Code. </w:t>
        </w:r>
      </w:ins>
      <w:del w:id="469" w:author="Lincoln Mullen" w:date="2017-06-09T13:32:00Z">
        <w:r>
          <w:rPr/>
          <w:delText>That’s</w:delText>
        </w:r>
      </w:del>
      <w:ins w:id="470" w:author="Lincoln Mullen" w:date="2017-06-09T13:32:00Z">
        <w:r>
          <w:rPr/>
          <w:t>Colorado’s history runs contrary</w:t>
        </w:r>
      </w:ins>
      <w:ins w:id="471" w:author="Lincoln Mullen" w:date="2017-06-09T13:33:00Z">
        <w:r>
          <w:rPr/>
          <w:t xml:space="preserve"> to</w:t>
        </w:r>
      </w:ins>
      <w:ins w:id="472" w:author="Kellen Funk" w:date="2017-06-01T22:09:00Z">
        <w:r>
          <w:rPr/>
          <w:t xml:space="preserve"> </w:t>
        </w:r>
      </w:ins>
      <w:del w:id="473" w:author="Lincoln Mullen" w:date="2017-06-09T13:33:00Z">
        <w:r>
          <w:rPr/>
          <w:delText xml:space="preserve">the opposite of </w:delText>
        </w:r>
      </w:del>
      <w:ins w:id="474" w:author="Kellen Funk" w:date="2017-06-01T22:09:00Z">
        <w:r>
          <w:rPr/>
          <w:t>t</w:t>
        </w:r>
      </w:ins>
      <w:ins w:id="475" w:author="Kellen Funk" w:date="2017-06-01T22:10:00Z">
        <w:r>
          <w:rPr/>
          <w:t>he conventional account</w:t>
        </w:r>
      </w:ins>
      <w:ins w:id="476" w:author="Kellen Funk" w:date="2017-06-01T22:11:00Z">
        <w:r>
          <w:rPr/>
          <w:t>, which holds that western states adopted codes as</w:t>
        </w:r>
      </w:ins>
      <w:ins w:id="477" w:author="Kellen Funk" w:date="2017-06-01T22:12:00Z">
        <w:r>
          <w:rPr/>
          <w:t xml:space="preserve"> a matter of convenience early in their history.</w:t>
        </w:r>
      </w:ins>
      <w:r>
        <w:rPr>
          <w:rStyle w:val="FootnoteAnchor"/>
        </w:rPr>
        <w:footnoteReference w:id="91"/>
      </w:r>
      <w:ins w:id="478" w:author="Kellen Funk" w:date="2017-06-01T22:12:00Z">
        <w:r>
          <w:rPr/>
          <w:t xml:space="preserve"> Another peculiarity of the </w:t>
        </w:r>
      </w:ins>
      <w:ins w:id="479" w:author="Lincoln Mullen" w:date="2017-06-09T13:33:00Z">
        <w:r>
          <w:rPr/>
          <w:t>g</w:t>
        </w:r>
      </w:ins>
      <w:del w:id="480" w:author="Lincoln Mullen" w:date="2017-06-09T13:33:00Z">
        <w:r>
          <w:rPr/>
          <w:delText>G</w:delText>
        </w:r>
      </w:del>
      <w:ins w:id="481" w:author="Kellen Funk" w:date="2017-06-01T22:12:00Z">
        <w:r>
          <w:rPr/>
          <w:t>raph is that most stat</w:t>
        </w:r>
      </w:ins>
      <w:ins w:id="482" w:author="Kellen Funk" w:date="2017-06-01T22:13:00Z">
        <w:r>
          <w:rPr/>
          <w:t>es borrow, naturally it seems, from a near neighbor. But North Carolina, South Carolina, and Florida all borrow</w:t>
        </w:r>
      </w:ins>
      <w:ins w:id="483" w:author="Kellen Funk" w:date="2017-06-01T22:41:00Z">
        <w:r>
          <w:rPr/>
          <w:t>ed</w:t>
        </w:r>
      </w:ins>
      <w:ins w:id="484" w:author="Kellen Funk" w:date="2017-06-01T22:13:00Z">
        <w:r>
          <w:rPr/>
          <w:t xml:space="preserve"> directly from the latest New York code. </w:t>
        </w:r>
      </w:ins>
      <w:ins w:id="485" w:author="Kellen Funk" w:date="2017-06-01T22:14:00Z">
        <w:r>
          <w:rPr/>
          <w:t xml:space="preserve">Why is it that the center of the West </w:t>
        </w:r>
      </w:ins>
      <w:ins w:id="486" w:author="Kellen Funk" w:date="2017-06-01T22:41:00Z">
        <w:r>
          <w:rPr/>
          <w:t>was</w:t>
        </w:r>
      </w:ins>
      <w:ins w:id="487" w:author="Kellen Funk" w:date="2017-06-01T22:14:00Z">
        <w:r>
          <w:rPr/>
          <w:t xml:space="preserve"> California, the center of the Midwest </w:t>
        </w:r>
      </w:ins>
      <w:ins w:id="488" w:author="Kellen Funk" w:date="2017-06-01T22:41:00Z">
        <w:r>
          <w:rPr/>
          <w:t>was</w:t>
        </w:r>
      </w:ins>
      <w:ins w:id="489" w:author="Kellen Funk" w:date="2017-06-01T22:14:00Z">
        <w:r>
          <w:rPr/>
          <w:t xml:space="preserve"> evenly spread from O</w:t>
        </w:r>
      </w:ins>
      <w:ins w:id="490" w:author="Kellen Funk" w:date="2017-06-01T22:15:00Z">
        <w:r>
          <w:rPr/>
          <w:t xml:space="preserve">hio to Kentucky to Iowa, yet the center of the </w:t>
        </w:r>
      </w:ins>
      <w:ins w:id="491" w:author="Kellen Funk" w:date="2017-06-01T22:15:00Z">
        <w:r>
          <w:rPr>
            <w:i/>
          </w:rPr>
          <w:t>South</w:t>
        </w:r>
      </w:ins>
      <w:ins w:id="492" w:author="Kellen Funk" w:date="2017-06-01T22:15:00Z">
        <w:r>
          <w:rPr/>
          <w:t xml:space="preserve"> </w:t>
        </w:r>
      </w:ins>
      <w:ins w:id="493" w:author="Kellen Funk" w:date="2017-06-01T22:41:00Z">
        <w:r>
          <w:rPr/>
          <w:t>was</w:t>
        </w:r>
      </w:ins>
      <w:ins w:id="494" w:author="Kellen Funk" w:date="2017-06-01T22:15:00Z">
        <w:r>
          <w:rPr/>
          <w:t xml:space="preserve"> New York? Answeri</w:t>
        </w:r>
      </w:ins>
      <w:ins w:id="495" w:author="Kellen Funk" w:date="2017-06-01T22:16:00Z">
        <w:r>
          <w:rPr/>
          <w:t xml:space="preserve">ng these questions </w:t>
        </w:r>
      </w:ins>
      <w:ins w:id="496" w:author="Kellen Funk" w:date="2017-06-01T22:41:00Z">
        <w:r>
          <w:rPr/>
          <w:t>i</w:t>
        </w:r>
      </w:ins>
      <w:ins w:id="497" w:author="Kellen Funk" w:date="2017-06-01T22:16:00Z">
        <w:r>
          <w:rPr/>
          <w:t xml:space="preserve">s what sent </w:t>
        </w:r>
      </w:ins>
      <w:ins w:id="498" w:author="Unknown Author" w:date="2017-06-08T22:07:00Z">
        <w:r>
          <w:rPr/>
          <w:t xml:space="preserve">us </w:t>
        </w:r>
      </w:ins>
      <w:ins w:id="499" w:author="Kellen Funk" w:date="2017-06-01T22:16:00Z">
        <w:r>
          <w:rPr/>
          <w:t>to western and southern archives despite the paucity of easily accessible legislative material.</w:t>
        </w:r>
      </w:ins>
      <w:ins w:id="500" w:author="Kellen Funk" w:date="2017-06-01T22:41:00Z">
        <w:r>
          <w:rPr/>
          <w:t xml:space="preserve"> </w:t>
        </w:r>
      </w:ins>
    </w:p>
    <w:p>
      <w:pPr>
        <w:pStyle w:val="TextBody"/>
        <w:rPr/>
      </w:pPr>
      <w:ins w:id="501" w:author="Kellen Funk" w:date="2017-06-07T10:13:00Z">
        <w:r>
          <w:rPr/>
          <w:t>The qualitative discoveries in these archives then fe</w:t>
        </w:r>
      </w:ins>
      <w:del w:id="502" w:author="Lincoln Mullen" w:date="2017-06-09T13:33:00Z">
        <w:r>
          <w:rPr/>
          <w:delText>e</w:delText>
        </w:r>
      </w:del>
      <w:ins w:id="503" w:author="Kellen Funk" w:date="2017-06-07T10:13:00Z">
        <w:r>
          <w:rPr/>
          <w:t xml:space="preserve">d back into the analysis of the digital data. </w:t>
        </w:r>
      </w:ins>
      <w:ins w:id="504" w:author="Kellen Funk" w:date="2017-06-07T10:15:00Z">
        <w:r>
          <w:rPr/>
          <w:t xml:space="preserve">If we return to the map at the beginning of this </w:t>
        </w:r>
      </w:ins>
      <w:ins w:id="505" w:author="Lincoln Mullen" w:date="2017-06-09T13:34:00Z">
        <w:r>
          <w:rPr/>
          <w:t>a</w:t>
        </w:r>
      </w:ins>
      <w:del w:id="506" w:author="Lincoln Mullen" w:date="2017-06-09T13:34:00Z">
        <w:r>
          <w:rPr/>
          <w:delText>A</w:delText>
        </w:r>
      </w:del>
      <w:ins w:id="507" w:author="Kellen Funk" w:date="2017-06-07T10:15:00Z">
        <w:r>
          <w:rPr/>
          <w:t>rticle</w:t>
        </w:r>
      </w:ins>
      <w:ins w:id="508" w:author="Lincoln Mullen" w:date="2017-06-09T13:34:00Z">
        <w:r>
          <w:rPr/>
          <w:t xml:space="preserve"> </w:t>
        </w:r>
      </w:ins>
      <w:ins w:id="509" w:author="Lincoln Mullen" w:date="2017-06-09T13:34:00Z">
        <w:r>
          <w:rPr/>
          <w:t>(figure 2)</w:t>
        </w:r>
      </w:ins>
      <w:ins w:id="510" w:author="Kellen Funk" w:date="2017-06-07T10:15:00Z">
        <w:r>
          <w:rPr/>
          <w:t xml:space="preserve">, we see that that </w:t>
        </w:r>
      </w:ins>
      <w:ins w:id="511" w:author="Lincoln Mullen" w:date="2017-06-09T13:34:00Z">
        <w:r>
          <w:rPr/>
          <w:t>e</w:t>
        </w:r>
      </w:ins>
      <w:del w:id="512" w:author="Lincoln Mullen" w:date="2017-06-09T13:34:00Z">
        <w:r>
          <w:rPr/>
          <w:delText>E</w:delText>
        </w:r>
      </w:del>
      <w:ins w:id="513" w:author="Kellen Funk" w:date="2017-06-07T10:15:00Z">
        <w:r>
          <w:rPr/>
          <w:t xml:space="preserve">astern </w:t>
        </w:r>
      </w:ins>
      <w:ins w:id="514" w:author="Lincoln Mullen" w:date="2017-06-09T13:34:00Z">
        <w:r>
          <w:rPr/>
          <w:t>s</w:t>
        </w:r>
      </w:ins>
      <w:del w:id="515" w:author="Lincoln Mullen" w:date="2017-06-09T13:34:00Z">
        <w:r>
          <w:rPr/>
          <w:delText>S</w:delText>
        </w:r>
      </w:del>
      <w:ins w:id="516" w:author="Kellen Funk" w:date="2017-06-07T10:15:00Z">
        <w:r>
          <w:rPr/>
          <w:t xml:space="preserve">eaboard, Illinois, and certain states in </w:t>
        </w:r>
      </w:ins>
      <w:ins w:id="517" w:author="Kellen Funk" w:date="2017-06-07T10:16:00Z">
        <w:r>
          <w:rPr/>
          <w:t>the</w:t>
        </w:r>
      </w:ins>
      <w:ins w:id="518" w:author="Kellen Funk" w:date="2017-06-07T10:15:00Z">
        <w:r>
          <w:rPr/>
          <w:t xml:space="preserve"> </w:t>
        </w:r>
      </w:ins>
      <w:ins w:id="519" w:author="Kellen Funk" w:date="2017-06-07T10:16:00Z">
        <w:r>
          <w:rPr/>
          <w:t>South</w:t>
        </w:r>
      </w:ins>
      <w:del w:id="520" w:author="Lincoln Mullen" w:date="2017-06-09T13:34:00Z">
        <w:r>
          <w:rPr/>
          <w:delText>, while they</w:delText>
        </w:r>
      </w:del>
      <w:ins w:id="521" w:author="Kellen Funk" w:date="2017-06-07T10:16:00Z">
        <w:r>
          <w:rPr/>
          <w:t xml:space="preserve"> may have adopted some reforms to common law practice</w:t>
        </w:r>
      </w:ins>
      <w:ins w:id="522" w:author="Lincoln Mullen" w:date="2017-06-09T13:34:00Z">
        <w:r>
          <w:rPr/>
          <w:t xml:space="preserve"> </w:t>
        </w:r>
      </w:ins>
      <w:ins w:id="523" w:author="Lincoln Mullen" w:date="2017-06-09T13:34:00Z">
        <w:r>
          <w:rPr/>
          <w:t>but</w:t>
        </w:r>
      </w:ins>
      <w:del w:id="524" w:author="Lincoln Mullen" w:date="2017-06-09T13:34:00Z">
        <w:r>
          <w:rPr/>
          <w:delText xml:space="preserve">, </w:delText>
        </w:r>
      </w:del>
      <w:ins w:id="525" w:author="Kellen Funk" w:date="2017-06-07T10:16:00Z">
        <w:r>
          <w:rPr/>
          <w:t xml:space="preserve">largely ignored the Field Code. </w:t>
        </w:r>
      </w:ins>
      <w:ins w:id="526" w:author="Kellen Funk" w:date="2017-06-07T10:18:00Z">
        <w:r>
          <w:rPr/>
          <w:t xml:space="preserve">The uniform adoption of creditor remedies by the code states, and the political </w:t>
        </w:r>
      </w:ins>
      <w:ins w:id="527" w:author="Kellen Funk" w:date="2017-06-07T10:19:00Z">
        <w:r>
          <w:rPr/>
          <w:t xml:space="preserve">anxieties surrounding their adoption, help to make sense of </w:t>
        </w:r>
      </w:ins>
      <w:del w:id="528" w:author="Lincoln Mullen" w:date="2017-06-09T13:35:00Z">
        <w:r>
          <w:rPr/>
          <w:delText>the</w:delText>
        </w:r>
      </w:del>
      <w:ins w:id="529" w:author="Lincoln Mullen" w:date="2017-06-09T13:35:00Z">
        <w:r>
          <w:rPr/>
          <w:t>these</w:t>
        </w:r>
      </w:ins>
      <w:ins w:id="530" w:author="Kellen Funk" w:date="2017-06-07T10:19:00Z">
        <w:r>
          <w:rPr/>
          <w:t xml:space="preserve"> apparent </w:t>
        </w:r>
      </w:ins>
      <w:del w:id="531" w:author="Lincoln Mullen" w:date="2017-06-09T13:35:00Z">
        <w:r>
          <w:rPr/>
          <w:delText>lacuna in the data</w:delText>
        </w:r>
      </w:del>
      <w:ins w:id="532" w:author="Lincoln Mullen" w:date="2017-06-09T13:35:00Z">
        <w:r>
          <w:rPr/>
          <w:t>exceptions</w:t>
        </w:r>
      </w:ins>
      <w:ins w:id="533" w:author="Kellen Funk" w:date="2017-06-07T10:19:00Z">
        <w:r>
          <w:rPr/>
          <w:t xml:space="preserve">: jurisdictions with rival metropoles of capital faced less intense pressure to adopt the creditor practices of New York. </w:t>
        </w:r>
      </w:ins>
      <w:ins w:id="534" w:author="Kellen Funk" w:date="2017-06-07T10:21:00Z">
        <w:r>
          <w:rPr/>
          <w:t>Non-code states cluster around the alternative trade outlets of Boston, Chicago, and New Orleans.</w:t>
        </w:r>
      </w:ins>
      <w:r>
        <w:rPr>
          <w:rStyle w:val="FootnoteAnchor"/>
        </w:rPr>
        <w:footnoteReference w:id="92"/>
      </w:r>
      <w:ins w:id="535" w:author="Kellen Funk" w:date="2017-06-07T10:21:00Z">
        <w:r>
          <w:rPr/>
          <w:t xml:space="preserve"> </w:t>
        </w:r>
      </w:ins>
      <w:ins w:id="536" w:author="Kellen Funk" w:date="2017-06-07T10:20:00Z">
        <w:r>
          <w:rPr/>
          <w:t>In the two most populous and commercially advanced western states, Texas and Illinois, the need for New York capital failed to move state legislators to adopt the code at the expense of popular sovereignty (despite concerted efforts in both jurisdictions).</w:t>
        </w:r>
      </w:ins>
      <w:r>
        <w:rPr>
          <w:rStyle w:val="FootnoteAnchor"/>
        </w:rPr>
        <w:footnoteReference w:id="93"/>
      </w:r>
      <w:ins w:id="537" w:author="Kellen Funk" w:date="2017-06-07T10:23:00Z">
        <w:r>
          <w:rPr/>
          <w:t xml:space="preserve"> </w:t>
        </w:r>
      </w:ins>
      <w:del w:id="538" w:author="Lincoln Mullen" w:date="2017-06-09T13:35:00Z">
        <w:r>
          <w:rPr/>
          <w:delText>But</w:delText>
        </w:r>
      </w:del>
      <w:ins w:id="539" w:author="Kellen Funk" w:date="2017-06-07T10:23:00Z">
        <w:r>
          <w:rPr/>
          <w:t xml:space="preserve"> </w:t>
        </w:r>
      </w:ins>
      <w:del w:id="540" w:author="Lincoln Mullen" w:date="2017-06-09T13:35:00Z">
        <w:r>
          <w:rPr/>
          <w:delText>a</w:delText>
        </w:r>
      </w:del>
      <w:ins w:id="541" w:author="Lincoln Mullen" w:date="2017-06-09T13:35:00Z">
        <w:r>
          <w:rPr/>
          <w:t>A</w:t>
        </w:r>
      </w:ins>
      <w:ins w:id="542" w:author="Kellen Funk" w:date="2017-06-07T10:23:00Z">
        <w:r>
          <w:rPr/>
          <w:t xml:space="preserve">lthough, as Noam Maggor has recently shown, Boston capitalists wielded broad influence over development in the West, </w:t>
        </w:r>
      </w:ins>
      <w:ins w:id="543" w:author="Kellen Funk" w:date="2017-06-07T10:24:00Z">
        <w:r>
          <w:rPr/>
          <w:t xml:space="preserve">it was not the law of the </w:t>
        </w:r>
      </w:ins>
      <w:ins w:id="544" w:author="Kellen Funk" w:date="2017-06-07T10:25:00Z">
        <w:r>
          <w:rPr/>
          <w:t>Brahmins</w:t>
        </w:r>
      </w:ins>
      <w:ins w:id="545" w:author="Kellen Funk" w:date="2017-06-07T10:24:00Z">
        <w:r>
          <w:rPr/>
          <w:t xml:space="preserve"> that </w:t>
        </w:r>
      </w:ins>
      <w:ins w:id="546" w:author="Kellen Funk" w:date="2017-06-07T10:25:00Z">
        <w:r>
          <w:rPr/>
          <w:t>protected their investments. That task fell to the remedial law of the self-proclaimed Empire State.</w:t>
        </w:r>
      </w:ins>
      <w:r>
        <w:rPr>
          <w:rStyle w:val="FootnoteAnchor"/>
        </w:rPr>
        <w:footnoteReference w:id="94"/>
      </w:r>
    </w:p>
    <w:p>
      <w:pPr>
        <w:pStyle w:val="TextBody"/>
        <w:rPr/>
      </w:pPr>
      <w:del w:id="547" w:author="Kellen Funk" w:date="2017-06-01T21:43:00Z">
        <w:r>
          <w:rPr/>
          <w:delText>Conclusion</w:delText>
        </w:r>
      </w:del>
    </w:p>
    <w:p>
      <w:pPr>
        <w:pStyle w:val="TextBody"/>
        <w:rPr/>
      </w:pPr>
      <w:r>
        <w:rPr/>
        <w:t xml:space="preserve">By addressing our historical questions to a sufficiently large but narrowly defined corpus of sources, we benefited from a </w:t>
      </w:r>
      <w:del w:id="548" w:author="Lincoln Mullen" w:date="2017-06-09T13:37:00Z">
        <w:r>
          <w:rPr/>
          <w:delText xml:space="preserve">useful </w:delText>
        </w:r>
      </w:del>
      <w:r>
        <w:rPr/>
        <w:t xml:space="preserve">symbiosis of traditional and digital historical methods. Our computational methods produced useful historical knowledge because they were carefully tailored to what we knew about the data from traditional historical work. We knew that code commissioners worked with “the scissors and paste-pot,” as critics complained, and we examined codes in the archives which showed how commissions literally marked up the legislation of other states. While we think that one of the most useful things about digital history is its ability to start with large corpora and then figure out what </w:t>
      </w:r>
      <w:del w:id="549" w:author="Lincoln Mullen" w:date="2017-06-09T13:46:00Z">
        <w:r>
          <w:rPr/>
          <w:delText>was interesting</w:delText>
        </w:r>
      </w:del>
      <w:ins w:id="550" w:author="Lincoln Mullen" w:date="2017-06-09T13:46:00Z">
        <w:r>
          <w:rPr/>
          <w:t>is worth asking about the past on its own terms</w:t>
        </w:r>
      </w:ins>
      <w:del w:id="551" w:author="Lincoln Mullen" w:date="2017-06-09T13:46:00Z">
        <w:r>
          <w:rPr/>
          <w:delText xml:space="preserve"> from the past</w:delText>
        </w:r>
      </w:del>
      <w:r>
        <w:rPr/>
        <w:t>, we have shown how digital history can also operate by starting with specific historical questions rather than particular sources. We have shown how a collection of methods from computer science</w:t>
      </w:r>
      <w:del w:id="552" w:author="Kellen Funk" w:date="2017-06-01T22:19:00Z">
        <w:r>
          <w:rPr/>
          <w:delText>, including minhash/locality-sensitive hashing, affinity propagation clustering, and network analysis, along with the concept of text deformance from literary studies,</w:delText>
        </w:r>
      </w:del>
      <w:r>
        <w:rPr/>
        <w:t xml:space="preserve"> can be used to good effect in tracking the changes in the law</w:t>
      </w:r>
      <w:del w:id="553" w:author="Lincoln Mullen" w:date="2017-06-09T13:48:00Z">
        <w:r>
          <w:rPr/>
          <w:delText>, as well as any other discursive field whose texts can be readily divided into sections</w:delText>
        </w:r>
      </w:del>
      <w:r>
        <w:rPr/>
        <w:t xml:space="preserve">. Finally we have shown how it is possible to work on different scales, using network analysis, visualization, and algorithmic close reading, and thus to gain both a broad overview of the law’s migration, as well as a highly detailed view of the changes in the law. </w:t>
      </w:r>
      <w:ins w:id="554" w:author="Lincoln Mullen" w:date="2017-06-09T13:49:00Z">
        <w:r>
          <w:rPr/>
          <w:t>Our methods of identifying text reuse are especially useful for studying the law, given its discursive structure</w:t>
        </w:r>
      </w:ins>
      <w:ins w:id="555" w:author="Lincoln Mullen" w:date="2017-06-09T13:50:00Z">
        <w:r>
          <w:rPr/>
          <w:t>, but they can be adapt</w:t>
        </w:r>
      </w:ins>
      <w:ins w:id="556" w:author="Lincoln Mullen" w:date="2017-06-09T13:51:00Z">
        <w:r>
          <w:rPr/>
          <w:t xml:space="preserve">ed to </w:t>
        </w:r>
      </w:ins>
      <w:ins w:id="557" w:author="Lincoln Mullen" w:date="2017-06-09T13:52:00Z">
        <w:r>
          <w:rPr/>
          <w:t>study other historical domains where texts borrowed language from</w:t>
        </w:r>
      </w:ins>
      <w:ins w:id="558" w:author="Lincoln Mullen" w:date="2017-06-09T13:53:00Z">
        <w:r>
          <w:rPr/>
          <w:t xml:space="preserve"> one another. The broader point, however, is that </w:t>
        </w:r>
      </w:ins>
      <w:ins w:id="559" w:author="Lincoln Mullen" w:date="2017-06-09T13:54:00Z">
        <w:r>
          <w:rPr/>
          <w:t xml:space="preserve">emerging methods in text analysis can be useful for </w:t>
        </w:r>
      </w:ins>
      <w:ins w:id="560" w:author="Lincoln Mullen" w:date="2017-06-09T13:55:00Z">
        <w:r>
          <w:rPr/>
          <w:t xml:space="preserve">historical research as long as the researcher carefully matches the method to the question. </w:t>
        </w:r>
      </w:ins>
      <w:ins w:id="561" w:author="Lincoln Mullen" w:date="2017-06-09T13:56:00Z">
        <w:r>
          <w:rPr/>
          <w:t>Methods such as word-embedded models can map structures of discourse as in cultural history, while methods such as named-entity recognition can be use</w:t>
        </w:r>
      </w:ins>
      <w:ins w:id="562" w:author="Lincoln Mullen" w:date="2017-06-09T13:57:00Z">
        <w:r>
          <w:rPr/>
          <w:t>d in spatial history.</w:t>
        </w:r>
      </w:ins>
      <w:ins w:id="563" w:author="Lincoln Mullen" w:date="2017-06-09T13:57:00Z">
        <w:r>
          <w:rPr>
            <w:rStyle w:val="FootnoteAnchor"/>
          </w:rPr>
          <w:footnoteReference w:id="95"/>
        </w:r>
      </w:ins>
    </w:p>
    <w:p>
      <w:pPr>
        <w:pStyle w:val="TextBody"/>
        <w:rPr/>
      </w:pPr>
      <w:r>
        <w:rPr/>
        <w:t>The history of codification on the American periphery challenges foundational assumptions about American federalism. Scholars commonly speak of regulating at “the state level</w:t>
      </w:r>
      <w:ins w:id="564" w:author="Lincoln Mullen" w:date="2017-06-09T14:02:00Z">
        <w:r>
          <w:rPr/>
          <w:t>,</w:t>
        </w:r>
      </w:ins>
      <w:r>
        <w:rPr/>
        <w:t>” imagining an equality between state sovereignties that exists in tension only with “the federal level.” But the history of legal practice and civil remedies is one in which the localism fostered by common law practice rapidly gave way to uniform regulations promulgated by New York trial lawyers without the slightest interference of the federal government.</w:t>
      </w:r>
      <w:r>
        <w:rPr>
          <w:rStyle w:val="FootnoteAnchor"/>
        </w:rPr>
        <w:footnoteReference w:id="96"/>
      </w:r>
      <w:r>
        <w:rPr/>
        <w:t xml:space="preserve"> The history of the Code also has important implications for recent scholarship seeking to unearth a long tradition of “administrative law” among the states before the twentieth century. These accounts have largely focused on administrative adjudication or discretionary regulation within a narrow domain, such as customs houses, but have so far neglected the most widespread and significant instance of nineteenth-century administrative lawmaking in America—the spread of remedial codes through extra-legislative commissions.</w:t>
      </w:r>
      <w:r>
        <w:rPr>
          <w:rStyle w:val="FootnoteAnchor"/>
        </w:rPr>
        <w:footnoteReference w:id="97"/>
      </w:r>
      <w:r>
        <w:rPr/>
        <w:t xml:space="preserve"> While these histories have sought to demonstrate that nineteenth-century Americans could be quite comfortable with administrative law, accepting it as a normal part of the constitutional order, this chapter has shown how lawmaking by commission generated significant political controversy and raised grave questions about popular sovereignty that over time were merely dodged rather than answered.</w:t>
      </w:r>
    </w:p>
    <w:p>
      <w:pPr>
        <w:pStyle w:val="TextBody"/>
        <w:rPr/>
      </w:pPr>
      <w:r>
        <w:rPr/>
        <w:t>In the economically developing West and re-developing South, anxieties over the lack of capital</w:t>
      </w:r>
      <w:ins w:id="565" w:author="Kellen Funk" w:date="2017-06-07T10:01:00Z">
        <w:r>
          <w:rPr/>
          <w:t xml:space="preserve"> </w:t>
        </w:r>
      </w:ins>
      <w:del w:id="566" w:author="Kellen Funk" w:date="2017-06-07T10:01:00Z">
        <w:r>
          <w:rPr/>
          <w:delText>—both among the bar as well as voters—</w:delText>
        </w:r>
      </w:del>
      <w:r>
        <w:rPr/>
        <w:t>joined with arguments about civilization and progress to spur many jurisdictions to copy the text of the code of New York, the Empire State of capital. The short legislative sessions of American lawmaking limited the options available for re-imagining or re-crafting what could become the law of remedies and legal practice. And in the economically underdeveloped parts of the country, periods of opportunity could be short indeed. Capital might quickly pass over one region and favor another, and each month more lawyers arrived hoping to make a start in a jurisdiction where economic progress was just about to take off.</w:t>
      </w:r>
    </w:p>
    <w:p>
      <w:pPr>
        <w:pStyle w:val="TextBody"/>
        <w:spacing w:before="180" w:after="180"/>
        <w:rPr/>
      </w:pPr>
      <w:r>
        <w:rPr/>
        <w:t xml:space="preserve">This study thus gets at the heart of lawmaking in U.S. history. Lawyers and judges, politicians and newspaper editors warred over whether codes that were drafted by commissioners and borrowed wholesale from beyond a jurisdiction’s borders were actually democratic. Codifiers responded by transmuting democratic theory into support for a remedial code that elected legislators had neither the time nor inclination to read. Popular support for commercial development was taken to indicate popular support for New York’s civil remedies, especially the cheapened and accelerated collection of debts. In many jurisdictions the exact language of the Field Code remains on the books, and its basic provisions for civil procedure are in force throughout the United States. </w:t>
      </w:r>
      <w:del w:id="567" w:author="Kellen Funk" w:date="2017-06-07T10:02:00Z">
        <w:r>
          <w:rPr/>
          <w:delText>Without too much exaggeration we might say that o</w:delText>
        </w:r>
      </w:del>
      <w:ins w:id="568" w:author="Kellen Funk" w:date="2017-06-07T10:02:00Z">
        <w:r>
          <w:rPr/>
          <w:t>O</w:t>
        </w:r>
      </w:ins>
      <w:r>
        <w:rPr/>
        <w:t>ur method has revealed the spine of modern American legal practice.</w:t>
      </w:r>
    </w:p>
    <w:sectPr>
      <w:headerReference w:type="default" r:id="rId2"/>
      <w:footnotePr>
        <w:numFmt w:val="decimal"/>
      </w:footnotePr>
      <w:type w:val="nextPage"/>
      <w:pgSz w:w="12240" w:h="15840"/>
      <w:pgMar w:left="1800" w:right="1800" w:header="0" w:top="1440" w:footer="0" w:bottom="1440" w:gutter="0"/>
      <w:pgNumType w:fmt="decimal"/>
      <w:formProt w:val="false"/>
      <w:titlePg/>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6-08T17:58:38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Can this sentence and note be trimmed?</w:t>
      </w:r>
    </w:p>
  </w:comment>
  <w:comment w:id="1" w:author="Kellen Funk" w:date="2017-06-01T18:16:00Z" w:initials="KF">
    <w:p>
      <w:r>
        <w:rPr>
          <w:rFonts w:ascii="Liberation Serif" w:hAnsi="Liberation Serif" w:eastAsia="DejaVu Sans" w:cs="DejaVu Sans"/>
          <w:color w:val="00000A"/>
          <w:lang w:val="en-US" w:eastAsia="en-US" w:bidi="en-US"/>
        </w:rPr>
        <w:t>Update</w:t>
      </w:r>
    </w:p>
  </w:comment>
  <w:comment w:id="2" w:author="Lincoln Mullen" w:date="2017-06-09T12:21:37Z" w:initials="LA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This paragraph can go, I think. The previous paragraph adds enough on race and keeps it close to the clustering discussion.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40"/>
        <w:rPr/>
      </w:pPr>
      <w:r>
        <w:rPr/>
        <w:footnoteRef/>
        <w:tab/>
        <w:t xml:space="preserve"> </w:t>
      </w:r>
      <w:r>
        <w:rPr/>
        <w:t>Message of the Governor, in Journal of the Council for the Territory of Nevada (1862), 21.</w:t>
      </w:r>
    </w:p>
  </w:footnote>
  <w:footnote w:id="3">
    <w:p>
      <w:pPr>
        <w:pStyle w:val="Footnote"/>
        <w:spacing w:before="0" w:after="240"/>
        <w:rPr/>
      </w:pPr>
      <w:r>
        <w:rPr/>
        <w:footnoteRef/>
        <w:tab/>
        <w:t xml:space="preserve"> </w:t>
      </w:r>
      <w:r>
        <w:rPr/>
        <w:t>Nevada Council Journal (1862), 261–62. Act of Congress (1861) Organizing the Territory of Nevada, 12 U.S. Statutes at Large 209–14 (1863). 1861 Nevada Laws 314.</w:t>
      </w:r>
    </w:p>
  </w:footnote>
  <w:footnote w:id="4">
    <w:p>
      <w:pPr>
        <w:pStyle w:val="Footnote"/>
        <w:spacing w:before="0" w:after="240"/>
        <w:rPr/>
      </w:pPr>
      <w:r>
        <w:rPr/>
        <w:footnoteRef/>
        <w:tab/>
        <w:t xml:space="preserve"> </w:t>
      </w:r>
      <w:r>
        <w:rPr/>
        <w:t xml:space="preserve">Besides his work on codification, which extended to civil, penal, and even international codes of law, Field became renown for his trial advocacy. Field argued the winning side in major Reconstruction cases such as </w:t>
      </w:r>
      <w:r>
        <w:rPr>
          <w:i/>
        </w:rPr>
        <w:t>Ex Parte Milligan</w:t>
      </w:r>
      <w:r>
        <w:rPr/>
        <w:t xml:space="preserve">, 71 U.S. (4 Wall.) 2 (1866) (holding the trial of civilians by military commission unconstitutional), </w:t>
      </w:r>
      <w:r>
        <w:rPr>
          <w:i/>
        </w:rPr>
        <w:t>Cummings v. Missouri</w:t>
      </w:r>
      <w:r>
        <w:rPr/>
        <w:t xml:space="preserve">, 71 U.S. (4 Wall.) 277 (1867) (striking a loyalty oath as unconstitutional), and </w:t>
      </w:r>
      <w:r>
        <w:rPr>
          <w:i/>
        </w:rPr>
        <w:t>United States v. Cruikshank</w:t>
      </w:r>
      <w:r>
        <w:rPr/>
        <w:t xml:space="preserve">, 92 U.S. 542 (1875) (enforcing the Fourteenth Amendment only against “state action”). Field came under heavy censure for his representation of Gilded Age robber barons like Jay Gould, Jim Fisk, and William “Boss” Tweed, but even Tweed’s chief adversary Samuel Tilden retained Field’s services for the disputed election of 1876. See Henry Martyn Field, </w:t>
      </w:r>
      <w:r>
        <w:rPr>
          <w:i/>
        </w:rPr>
        <w:t>The Life of David Dudley Field</w:t>
      </w:r>
      <w:r>
        <w:rPr/>
        <w:t xml:space="preserve"> (1898); Philip J. Bergan, “David Dudley Field: A Lawyer’s Life,” in </w:t>
      </w:r>
      <w:r>
        <w:rPr>
          <w:i/>
        </w:rPr>
        <w:t>The Fields and the Law</w:t>
      </w:r>
      <w:r>
        <w:rPr/>
        <w:t xml:space="preserve"> (Federal Bar Council, 1986).</w:t>
      </w:r>
    </w:p>
  </w:footnote>
  <w:footnote w:id="5">
    <w:p>
      <w:pPr>
        <w:pStyle w:val="Footnote"/>
        <w:spacing w:before="0" w:after="240"/>
        <w:rPr/>
      </w:pPr>
      <w:r>
        <w:rPr/>
        <w:footnoteRef/>
        <w:tab/>
        <w:t xml:space="preserve"> </w:t>
      </w:r>
      <w:r>
        <w:rPr>
          <w:i/>
        </w:rPr>
        <w:t>Rocky Mountain News</w:t>
      </w:r>
      <w:r>
        <w:rPr/>
        <w:t>, January 20, 1877.</w:t>
      </w:r>
    </w:p>
  </w:footnote>
  <w:footnote w:id="6">
    <w:p>
      <w:pPr>
        <w:pStyle w:val="Footnote"/>
        <w:spacing w:before="0" w:after="240"/>
        <w:rPr/>
      </w:pPr>
      <w:r>
        <w:rPr/>
        <w:footnoteRef/>
        <w:tab/>
        <w:t xml:space="preserve"> </w:t>
      </w:r>
      <w:r>
        <w:rPr/>
        <w:t xml:space="preserve">Roscoe Pound, “David Dudley Field: An Appraisal,” and Alison Reppy, “The Field Codification Concept,” in Alison Reppy, ed., </w:t>
      </w:r>
      <w:r>
        <w:rPr>
          <w:i/>
        </w:rPr>
        <w:t>David Dudley Field: Centenary Essays</w:t>
      </w:r>
      <w:r>
        <w:rPr/>
        <w:t xml:space="preserve"> (New York University School of Law, 1949); Stephen Subrin, “David Dudley Field and the Field Code: A Historical Analysis of an Earlier Procedural Vision,” </w:t>
      </w:r>
      <w:r>
        <w:rPr>
          <w:i/>
        </w:rPr>
        <w:t>Law and History Review</w:t>
      </w:r>
      <w:r>
        <w:rPr/>
        <w:t xml:space="preserve"> 6 (1988): 311–373; Robert G. Bone, “Mapping the Boundaries of a Dispute: Conceptions of Ideal Lawsuit Structure from the Field Code to the Federal Rules,” </w:t>
      </w:r>
      <w:r>
        <w:rPr>
          <w:i/>
        </w:rPr>
        <w:t>Columbia Law Review</w:t>
      </w:r>
      <w:r>
        <w:rPr/>
        <w:t xml:space="preserve"> 89 (1989): 1–118. See also the literature on procedure and codification cited below.</w:t>
      </w:r>
    </w:p>
  </w:footnote>
  <w:footnote w:id="7">
    <w:p>
      <w:pPr>
        <w:pStyle w:val="Footnote"/>
        <w:spacing w:before="0" w:after="240"/>
        <w:rPr/>
      </w:pPr>
      <w:r>
        <w:rPr/>
        <w:footnoteRef/>
        <w:tab/>
        <w:t xml:space="preserve"> </w:t>
      </w:r>
      <w:ins w:id="569" w:author="Kellen Funk" w:date="2017-06-01T14:18:00Z">
        <w:r>
          <w:rPr/>
          <w:t xml:space="preserve">Similarly, the scholars on the </w:t>
        </w:r>
      </w:ins>
      <w:ins w:id="570" w:author="Kellen Funk" w:date="2017-06-01T14:18:00Z">
        <w:r>
          <w:rPr>
            <w:i/>
          </w:rPr>
          <w:t>Viral Texts</w:t>
        </w:r>
      </w:ins>
      <w:ins w:id="571" w:author="Kellen Funk" w:date="2017-06-01T14:18:00Z">
        <w:r>
          <w:rPr/>
          <w:t xml:space="preserve"> team</w:t>
        </w:r>
      </w:ins>
      <w:ins w:id="572" w:author="Kellen Funk" w:date="2017-06-01T14:19:00Z">
        <w:r>
          <w:rPr/>
          <w:t xml:space="preserve"> have demonstrated how how newspaper articles were reprinted in the nineteenth-century United States. </w:t>
        </w:r>
      </w:ins>
      <w:r>
        <w:rPr/>
        <w:t xml:space="preserve">Ryan Cordell and David A. Smith, </w:t>
      </w:r>
      <w:r>
        <w:rPr>
          <w:i/>
        </w:rPr>
        <w:t>Viral Texts: Mapping Networks of Reprinting in 19th-Century Newspapers and Magazines</w:t>
      </w:r>
      <w:r>
        <w:rPr/>
        <w:t xml:space="preserve">, NULab for Texts Maps and Networks, Northeastern University (2012–): </w:t>
      </w:r>
      <w:hyperlink r:id="rId1">
        <w:r>
          <w:rPr>
            <w:rStyle w:val="InternetLink"/>
            <w:rPrChange w:id="0" w:author="Unknown Author" w:date="2017-06-08T20:17:00Z"/>
          </w:rPr>
          <w:t>http://viraltexts.org</w:t>
        </w:r>
      </w:hyperlink>
      <w:ins w:id="574" w:author="Unknown Author" w:date="2017-06-08T20:17:00Z">
        <w:r>
          <w:rPr>
            <w:rStyle w:val="InternetLink"/>
          </w:rPr>
          <w:t xml:space="preserve">; Ryan Cordell, “Reprinting, Circulation, and the Network Author in Antebellum Newspapers,” </w:t>
        </w:r>
      </w:ins>
      <w:ins w:id="575" w:author="Unknown Author" w:date="2017-06-08T20:17:00Z">
        <w:r>
          <w:rPr>
            <w:rStyle w:val="InternetLink"/>
            <w:i/>
          </w:rPr>
          <w:t>American Literary History</w:t>
        </w:r>
      </w:ins>
      <w:ins w:id="576" w:author="Unknown Author" w:date="2017-06-08T20:17:00Z">
        <w:r>
          <w:rPr>
            <w:rStyle w:val="InternetLink"/>
          </w:rPr>
          <w:t xml:space="preserve"> 27, no. 3 (September 1, 2015): 417–45, doi:10.1093/alh/ajv028.</w:t>
        </w:r>
      </w:ins>
      <w:r>
        <w:rPr/>
        <w:t xml:space="preserve"> </w:t>
      </w:r>
    </w:p>
  </w:footnote>
  <w:footnote w:id="8">
    <w:p>
      <w:pPr>
        <w:pStyle w:val="Footnote"/>
        <w:spacing w:before="0" w:after="240"/>
        <w:rPr/>
      </w:pPr>
      <w:r>
        <w:rPr/>
        <w:footnoteRef/>
        <w:tab/>
        <w:t xml:space="preserve"> </w:t>
      </w:r>
      <w:r>
        <w:rPr/>
        <w:t xml:space="preserve">Lara Putnam, “The Transnational and the Text-Searchable: Digitized Sources and the Shadows They Cast,” </w:t>
      </w:r>
      <w:r>
        <w:rPr>
          <w:i/>
        </w:rPr>
        <w:t>American Historical Review</w:t>
      </w:r>
      <w:r>
        <w:rPr/>
        <w:t xml:space="preserve"> 121, no. 2 (2016): 399–400.</w:t>
      </w:r>
    </w:p>
  </w:footnote>
  <w:footnote w:id="9">
    <w:p>
      <w:pPr>
        <w:pStyle w:val="Footnote"/>
        <w:spacing w:before="0" w:after="240"/>
        <w:rPr/>
      </w:pPr>
      <w:r>
        <w:rPr/>
        <w:footnoteRef/>
        <w:tab/>
        <w:t xml:space="preserve"> </w:t>
      </w:r>
      <w:r>
        <w:rPr/>
        <w:t xml:space="preserve">Only a few historians have used computational text analysis, including Cameron Blevins, “Space, Nation, and the Triumph of Region: A View of the World from Houston,” </w:t>
      </w:r>
      <w:r>
        <w:rPr>
          <w:i/>
        </w:rPr>
        <w:t>Journal of American History</w:t>
      </w:r>
      <w:r>
        <w:rPr/>
        <w:t xml:space="preserve"> 101, no. 1 (June 1, 2014): 122–47, </w:t>
      </w:r>
      <w:hyperlink r:id="rId2">
        <w:r>
          <w:rPr>
            <w:rStyle w:val="InternetLink"/>
          </w:rPr>
          <w:t>doi:10.1093/jahist/jau184</w:t>
        </w:r>
      </w:hyperlink>
      <w:r>
        <w:rPr/>
        <w:t xml:space="preserve">; Benjamin M. Schmidt, </w:t>
      </w:r>
      <w:r>
        <w:rPr>
          <w:i/>
        </w:rPr>
        <w:t>Sapping Attention</w:t>
      </w:r>
      <w:r>
        <w:rPr/>
        <w:t xml:space="preserve"> (blog): </w:t>
      </w:r>
      <w:hyperlink r:id="rId3">
        <w:r>
          <w:rPr>
            <w:rStyle w:val="InternetLink"/>
          </w:rPr>
          <w:t>http://sappingattention.blogspot.com/</w:t>
        </w:r>
      </w:hyperlink>
      <w:r>
        <w:rPr/>
        <w:t xml:space="preserve">; Sharon Block, “Doing More with Digitization: An Introduction to Topic Modeling of Early American Sources,” </w:t>
      </w:r>
      <w:r>
        <w:rPr>
          <w:i/>
        </w:rPr>
        <w:t>Common-Place</w:t>
      </w:r>
      <w:r>
        <w:rPr/>
        <w:t xml:space="preserve"> 6, no. 2 (January 2006): </w:t>
      </w:r>
      <w:hyperlink r:id="rId4">
        <w:r>
          <w:rPr>
            <w:rStyle w:val="InternetLink"/>
          </w:rPr>
          <w:t>http://www.common-place.org/vol-06/no-02/tales/</w:t>
        </w:r>
      </w:hyperlink>
      <w:r>
        <w:rPr/>
        <w:t xml:space="preserve">; Dan Cohen, Frederick Gibbs, Tim Hitchcock, Geoffrey Rockwell, et al., “Data Mining with Criminal Intent,” white paper, 31 August 2011, </w:t>
      </w:r>
      <w:hyperlink r:id="rId5">
        <w:r>
          <w:rPr>
            <w:rStyle w:val="InternetLink"/>
          </w:rPr>
          <w:t>http://criminalintent.org</w:t>
        </w:r>
      </w:hyperlink>
      <w:r>
        <w:rPr/>
        <w:t xml:space="preserve">; Robert K. Nelson, “Mining the Dispatch, website, Digital Scholarship Lab, University of Richmond, </w:t>
      </w:r>
      <w:hyperlink r:id="rId6">
        <w:r>
          <w:rPr>
            <w:rStyle w:val="InternetLink"/>
          </w:rPr>
          <w:t>http://dsl.richmond.edu/dispatch/</w:t>
        </w:r>
      </w:hyperlink>
      <w:r>
        <w:rPr/>
        <w:t xml:space="preserve">; Dan Cohen,”Searching for the Victorians," 4 October 2010: </w:t>
      </w:r>
      <w:hyperlink r:id="rId7">
        <w:r>
          <w:rPr>
            <w:rStyle w:val="InternetLink"/>
          </w:rPr>
          <w:t>http://www.dancohen.org/2010/10/04/searching-for-the-victorians/</w:t>
        </w:r>
      </w:hyperlink>
      <w:r>
        <w:rPr/>
        <w:t xml:space="preserve">; Micki Kaufmann, </w:t>
      </w:r>
      <w:r>
        <w:rPr>
          <w:i/>
        </w:rPr>
        <w:t>“Everything on Paper Will Be Used Against Me:” Quantifying Kissinger</w:t>
      </w:r>
      <w:r>
        <w:rPr/>
        <w:t xml:space="preserve">, digital project (2012–16): </w:t>
      </w:r>
      <w:hyperlink r:id="rId8">
        <w:r>
          <w:rPr>
            <w:rStyle w:val="InternetLink"/>
          </w:rPr>
          <w:t>http://blog.quantifyingkissinger.com/</w:t>
        </w:r>
      </w:hyperlink>
      <w:r>
        <w:rPr/>
        <w:t xml:space="preserve">; E. Thomas Ewing, Samah Gad, Bernice L. Hausman, Kathleen Kerr, Bruce Pencek, and Naren Ramakrishnan, “An Epidemiology of Information: Datamining the 1918 Flu Pandemic,” project research report (2 April 2014): </w:t>
      </w:r>
      <w:hyperlink r:id="rId9">
        <w:r>
          <w:rPr>
            <w:rStyle w:val="InternetLink"/>
          </w:rPr>
          <w:t>http://vtechworks.lib.vt.edu/bitstream/handle/10919/46991/An%20Epidemiology%20of%20Information%20Project%20Research%20Report_Final.pdf?sequence=1</w:t>
        </w:r>
      </w:hyperlink>
      <w:r>
        <w:rPr/>
        <w:t xml:space="preserve">; Michelle Moravec, “‘Under this name she is fitly described’: A Digital History of Gender in the History of Woman Suffrage” (March 2015): </w:t>
      </w:r>
      <w:hyperlink r:id="rId10">
        <w:r>
          <w:rPr>
            <w:rStyle w:val="InternetLink"/>
          </w:rPr>
          <w:t>http://womhist.alexanderstreet.com/moravec-full.html</w:t>
        </w:r>
      </w:hyperlink>
      <w:r>
        <w:rPr/>
        <w:t>.</w:t>
      </w:r>
    </w:p>
  </w:footnote>
  <w:footnote w:id="10">
    <w:p>
      <w:pPr>
        <w:pStyle w:val="Footnote"/>
        <w:spacing w:before="0" w:after="200"/>
        <w:rPr/>
      </w:pPr>
      <w:ins w:id="577" w:author="Lincoln Mullen" w:date="2017-06-08T14:14:00Z">
        <w:r>
          <w:rPr/>
          <w:footnoteRef/>
          <w:tab/>
          <w:t xml:space="preserve"> </w:t>
        </w:r>
      </w:ins>
      <w:ins w:id="578" w:author="Lincoln Mullen" w:date="2017-06-08T14:16:00Z">
        <w:r>
          <w:rPr/>
          <w:t xml:space="preserve">Elliott West, “Reconstructing Race,” </w:t>
        </w:r>
      </w:ins>
      <w:ins w:id="579" w:author="Lincoln Mullen" w:date="2017-06-08T14:16:00Z">
        <w:r>
          <w:rPr>
            <w:i/>
            <w:iCs/>
          </w:rPr>
          <w:t>Western Historical Quarterly</w:t>
        </w:r>
      </w:ins>
      <w:ins w:id="580" w:author="Lincoln Mullen" w:date="2017-06-08T14:16:00Z">
        <w:r>
          <w:rPr>
            <w:i w:val="false"/>
            <w:iCs w:val="false"/>
          </w:rPr>
          <w:t xml:space="preserve"> 34, no. 1 (2003): 6.</w:t>
        </w:r>
      </w:ins>
    </w:p>
  </w:footnote>
  <w:footnote w:id="11">
    <w:p>
      <w:pPr>
        <w:pStyle w:val="Footnote"/>
        <w:spacing w:before="0" w:after="240"/>
        <w:rPr/>
      </w:pPr>
      <w:r>
        <w:rPr/>
        <w:footnoteRef/>
        <w:tab/>
        <w:t xml:space="preserve"> </w:t>
      </w:r>
      <w:r>
        <w:rPr/>
        <w:t xml:space="preserve">When law professors such as New York’s David Graham Jr. (a collaborator on the Field Code) began to be appointed to university positions, the chair for instruction in legal practice or procedure carried this designation of “practice and pleadings.” Today that field is described as “civil procedure,” a field that grew out of David Dudley Field’s codification. The history of practice and procedure is a staple of general legal history. See Frederick Pollock and Frederick Maitland, </w:t>
      </w:r>
      <w:r>
        <w:rPr>
          <w:i/>
        </w:rPr>
        <w:t>The History of English Law Before the Time of Edward I</w:t>
      </w:r>
      <w:r>
        <w:rPr/>
        <w:t xml:space="preserve">, 2 vols., 2nd ed. (Cambridge, 1898); Theodore Plucknett, </w:t>
      </w:r>
      <w:r>
        <w:rPr>
          <w:i/>
        </w:rPr>
        <w:t>A Concise History of the Common Law</w:t>
      </w:r>
      <w:r>
        <w:rPr/>
        <w:t xml:space="preserve">, 5th ed. (Liberty Fund, 2010); Lawrence M. Friedman, </w:t>
      </w:r>
      <w:r>
        <w:rPr>
          <w:i/>
        </w:rPr>
        <w:t>A History of American Law</w:t>
      </w:r>
      <w:r>
        <w:rPr/>
        <w:t xml:space="preserve">, 3rd ed. (Touchstone, 2005). Few book-length works have been dedicated to the subject, however. The exceptions are Robert Wyness Millar, </w:t>
      </w:r>
      <w:r>
        <w:rPr>
          <w:i/>
        </w:rPr>
        <w:t>Civil Procedure of the Trial Court in Historical Perspective</w:t>
      </w:r>
      <w:r>
        <w:rPr/>
        <w:t xml:space="preserve"> (New York University School of Law 1952); Edward Purcell, </w:t>
      </w:r>
      <w:r>
        <w:rPr>
          <w:i/>
        </w:rPr>
        <w:t>Litigation and Inequality: Federal Diversity Jurisdiction in Industrial America, 1870–1958</w:t>
      </w:r>
      <w:r>
        <w:rPr/>
        <w:t xml:space="preserve"> (Oxford, 1992); John H. Langbein et al., </w:t>
      </w:r>
      <w:r>
        <w:rPr>
          <w:i/>
        </w:rPr>
        <w:t>History of the Common Law: The Development of Anglo-American Legal Institutions</w:t>
      </w:r>
      <w:r>
        <w:rPr/>
        <w:t xml:space="preserve"> (Aspen, 2009); and to some extent, William E. Nelson, </w:t>
      </w:r>
      <w:r>
        <w:rPr>
          <w:i/>
        </w:rPr>
        <w:t>The Americanization of the Common Law: The Impact of Legal Change on Massachusetts Society, 1760–1830</w:t>
      </w:r>
      <w:r>
        <w:rPr/>
        <w:t>, 2nd ed. (University of Georgia Press, 1994).</w:t>
      </w:r>
    </w:p>
  </w:footnote>
  <w:footnote w:id="12">
    <w:p>
      <w:pPr>
        <w:pStyle w:val="Footnote"/>
        <w:spacing w:before="0" w:after="240"/>
        <w:rPr/>
      </w:pPr>
      <w:r>
        <w:rPr/>
        <w:footnoteRef/>
        <w:tab/>
        <w:t xml:space="preserve"> </w:t>
      </w:r>
      <w:r>
        <w:rPr/>
        <w:t xml:space="preserve">For the rise of treatises in America generally, see G. Edward White, </w:t>
      </w:r>
      <w:r>
        <w:rPr>
          <w:i/>
        </w:rPr>
        <w:t>The Marshall Court and Cultural Change, 1815–1835</w:t>
      </w:r>
      <w:r>
        <w:rPr/>
        <w:t xml:space="preserve"> (1988) and A. W. B. Simpson, “The Rise and Fall of the Legal Treatise: Legal Principles and the Forms of Legal Literature,” in </w:t>
      </w:r>
      <w:r>
        <w:rPr>
          <w:i/>
        </w:rPr>
        <w:t>Legal Theory and Legal History: Essays on the Common Law</w:t>
      </w:r>
      <w:r>
        <w:rPr/>
        <w:t xml:space="preserve"> (Hambledon Press, 1987), 273–320. The most instructive treatises for New York practice in the 1840s were Oliver L. Barbour, </w:t>
      </w:r>
      <w:r>
        <w:rPr>
          <w:i/>
        </w:rPr>
        <w:t>A Treatise on the Practice of the Court of Chancery</w:t>
      </w:r>
      <w:r>
        <w:rPr/>
        <w:t xml:space="preserve"> (1844); Alexander M. Burrill, </w:t>
      </w:r>
      <w:r>
        <w:rPr>
          <w:i/>
        </w:rPr>
        <w:t>Treatise on the Practice of the Supreme Court of the State of New York</w:t>
      </w:r>
      <w:r>
        <w:rPr/>
        <w:t xml:space="preserve">, 2 vols. (1846); David Graham, </w:t>
      </w:r>
      <w:r>
        <w:rPr>
          <w:i/>
        </w:rPr>
        <w:t>A Treatise on</w:t>
      </w:r>
      <w:del w:id="581" w:author="Kellen Funk" w:date="2017-06-01T17:15:00Z">
        <w:r>
          <w:rPr>
            <w:i/>
          </w:rPr>
          <w:delText xml:space="preserve"> on</w:delText>
        </w:r>
      </w:del>
      <w:r>
        <w:rPr>
          <w:i/>
        </w:rPr>
        <w:t xml:space="preserve"> the Practice of the Supreme Court of the State of New York</w:t>
      </w:r>
      <w:r>
        <w:rPr/>
        <w:t xml:space="preserve">, 3rd ed. (1847); David Graham, </w:t>
      </w:r>
      <w:r>
        <w:rPr>
          <w:i/>
        </w:rPr>
        <w:t>A Treatise on the Organization and Jurisdiction of the Courts of Law and Equity in the State of New York</w:t>
      </w:r>
      <w:r>
        <w:rPr/>
        <w:t xml:space="preserve"> (1839); Claudius L. Monell, </w:t>
      </w:r>
      <w:r>
        <w:rPr>
          <w:i/>
        </w:rPr>
        <w:t>A Treatise on the Practice of the Supreme Court of the State of New York</w:t>
      </w:r>
      <w:r>
        <w:rPr/>
        <w:t xml:space="preserve"> (1849); Joseph W. Moulton, </w:t>
      </w:r>
      <w:r>
        <w:rPr>
          <w:i/>
        </w:rPr>
        <w:t>The Chancery Practice of the State of New York</w:t>
      </w:r>
      <w:r>
        <w:rPr/>
        <w:t xml:space="preserve"> (1829), 2 vols.; and as a general introduction to the field, the Englishman Henry John Stephen’s </w:t>
      </w:r>
      <w:r>
        <w:rPr>
          <w:i/>
        </w:rPr>
        <w:t>Treatise on the Principles of Pleading in Civil Actions</w:t>
      </w:r>
      <w:r>
        <w:rPr/>
        <w:t xml:space="preserve"> (2d. ed. 1828).</w:t>
      </w:r>
    </w:p>
  </w:footnote>
  <w:footnote w:id="13">
    <w:p>
      <w:pPr>
        <w:pStyle w:val="Footnote"/>
        <w:spacing w:before="0" w:after="240"/>
        <w:rPr/>
      </w:pPr>
      <w:r>
        <w:rPr/>
        <w:footnoteRef/>
        <w:tab/>
        <w:t xml:space="preserve"> </w:t>
      </w:r>
      <w:r>
        <w:rPr/>
        <w:t xml:space="preserve">See Michael Lobban, </w:t>
      </w:r>
      <w:r>
        <w:rPr>
          <w:i/>
        </w:rPr>
        <w:t>The Common Law and English Jurisprudence 1760–1850</w:t>
      </w:r>
      <w:r>
        <w:rPr/>
        <w:t xml:space="preserve"> (Clarendon Press 1991); Kunal M. Parker, </w:t>
      </w:r>
      <w:r>
        <w:rPr>
          <w:i/>
        </w:rPr>
        <w:t>Common Law, History, and Democracy in America, 1790–1900: Legal Thought before Modernism</w:t>
      </w:r>
      <w:r>
        <w:rPr/>
        <w:t xml:space="preserve"> (Cambridge: Cambridge University Press, 2011); David M. Rabban, </w:t>
      </w:r>
      <w:r>
        <w:rPr>
          <w:i/>
        </w:rPr>
        <w:t>Law’s History: American Legal Thought and the Transatlantic Turn to History</w:t>
      </w:r>
      <w:r>
        <w:rPr/>
        <w:t xml:space="preserve"> (Cambridge 2013).</w:t>
      </w:r>
    </w:p>
  </w:footnote>
  <w:footnote w:id="14">
    <w:p>
      <w:pPr>
        <w:pStyle w:val="Footnote"/>
        <w:spacing w:before="0" w:after="240"/>
        <w:rPr/>
      </w:pPr>
      <w:r>
        <w:rPr/>
        <w:footnoteRef/>
        <w:tab/>
        <w:t xml:space="preserve"> </w:t>
      </w:r>
      <w:r>
        <w:rPr/>
        <w:t xml:space="preserve">Or, to use a term from contemporary analysis, “super statutes.” William N. Eskridge and John Ferejohn, </w:t>
      </w:r>
      <w:r>
        <w:rPr>
          <w:i/>
        </w:rPr>
        <w:t>A Republic of Statutes: The New American Constitution</w:t>
      </w:r>
      <w:r>
        <w:rPr/>
        <w:t xml:space="preserve"> (New Haven: Yale University Press, 2010). See also David Lieberman, </w:t>
      </w:r>
      <w:r>
        <w:rPr>
          <w:i/>
        </w:rPr>
        <w:t>The Province of Legislation Determined: Legal Theory in Eighteenth-century Britain</w:t>
      </w:r>
      <w:r>
        <w:rPr/>
        <w:t xml:space="preserve"> (Cambridge 1989); Farah Peterson, Statutory Interpretation and Judicial Authority, 1776–1860 (Ph.D. dissertation, Princeton University, September 2015).</w:t>
      </w:r>
    </w:p>
  </w:footnote>
  <w:footnote w:id="15">
    <w:p>
      <w:pPr>
        <w:pStyle w:val="Footnote"/>
        <w:spacing w:before="0" w:after="240"/>
        <w:rPr/>
      </w:pPr>
      <w:r>
        <w:rPr/>
        <w:footnoteRef/>
        <w:tab/>
        <w:t xml:space="preserve"> </w:t>
      </w:r>
      <w:r>
        <w:rPr/>
        <w:t xml:space="preserve">The most influential account has been Morton Horwitz’s, which declares that “the desire to separate law and politics has always been a central aspiration of the American legal profession” in order to protect elite interests against popular democracy. Horwitz identifies “orthodox legal thought” and “orthodox lawyers” with the elite of the American bar who sought to shield the law from political interference, which above all meant crusading against legislation and especially codification. Morton J. Horwitz, </w:t>
      </w:r>
      <w:r>
        <w:rPr>
          <w:i/>
        </w:rPr>
        <w:t>The Transformation of American Law, 1780–1850</w:t>
      </w:r>
      <w:r>
        <w:rPr/>
        <w:t xml:space="preserve"> (Oxford University Press, 1977), 258–59. Recent work has challenged Horwitz’s account by showing how elite common law lawyers, particularly Horwitz’s main target James Coolidge Carter, were actually political progressives who supported redistributive legislation such as the income tax. See, for instance, Rabban, </w:t>
      </w:r>
      <w:r>
        <w:rPr>
          <w:i/>
        </w:rPr>
        <w:t>Law’s History</w:t>
      </w:r>
      <w:r>
        <w:rPr/>
        <w:t xml:space="preserve">, 322–77; Parker, </w:t>
      </w:r>
      <w:r>
        <w:rPr>
          <w:i/>
        </w:rPr>
        <w:t>Common Law, History, and Democracy</w:t>
      </w:r>
      <w:r>
        <w:rPr/>
        <w:t xml:space="preserve">, 230–41; Lewis A. Grossman, “James Coolidge Carter and Mugwump Jurisprudence,” </w:t>
      </w:r>
      <w:r>
        <w:rPr>
          <w:i/>
        </w:rPr>
        <w:t>Law &amp; History Review</w:t>
      </w:r>
      <w:r>
        <w:rPr/>
        <w:t xml:space="preserve"> 20, no. 3 (2002): 577–629. These accounts follow Horwitz, however, in focusing on the few outspoken opponents of codification, rather than the elite lawyers who sponsored the procedure codes. Among the latter group could be found some of the most devout theorists of laissez faire economics in nineteenth-century America, including David Dudley Field and his brother, the Supreme Court Justice Stephen Johnson Field.</w:t>
      </w:r>
    </w:p>
  </w:footnote>
  <w:footnote w:id="16">
    <w:p>
      <w:pPr>
        <w:pStyle w:val="Footnote"/>
        <w:spacing w:before="0" w:after="240"/>
        <w:rPr/>
      </w:pPr>
      <w:r>
        <w:rPr/>
        <w:footnoteRef/>
        <w:tab/>
        <w:t xml:space="preserve"> </w:t>
      </w:r>
      <w:r>
        <w:rPr/>
        <w:t xml:space="preserve">Friedman, </w:t>
      </w:r>
      <w:r>
        <w:rPr>
          <w:i/>
        </w:rPr>
        <w:t>A History of American Law</w:t>
      </w:r>
      <w:r>
        <w:rPr/>
        <w:t xml:space="preserve">, 302. See also Charles M. Cook, </w:t>
      </w:r>
      <w:r>
        <w:rPr>
          <w:i/>
        </w:rPr>
        <w:t>The American Codification Movement: A Study in Antebellum Legal Reform</w:t>
      </w:r>
      <w:r>
        <w:rPr/>
        <w:t xml:space="preserve"> (1983); Robert W. Gordon, “The American Codification Movement,” </w:t>
      </w:r>
      <w:r>
        <w:rPr>
          <w:i/>
        </w:rPr>
        <w:t>Vanderbilt Law Review</w:t>
      </w:r>
      <w:r>
        <w:rPr/>
        <w:t xml:space="preserve"> 36 (1983): 431–458; Maurice Eugen Lang, </w:t>
      </w:r>
      <w:r>
        <w:rPr>
          <w:i/>
        </w:rPr>
        <w:t>Codification in the British Empire and America</w:t>
      </w:r>
      <w:r>
        <w:rPr/>
        <w:t xml:space="preserve"> (Lawbook Exchange, 1924).</w:t>
      </w:r>
    </w:p>
  </w:footnote>
  <w:footnote w:id="17">
    <w:p>
      <w:pPr>
        <w:pStyle w:val="Footnote"/>
        <w:spacing w:before="0" w:after="240"/>
        <w:rPr/>
      </w:pPr>
      <w:r>
        <w:rPr/>
        <w:footnoteRef/>
        <w:tab/>
        <w:t xml:space="preserve"> </w:t>
      </w:r>
      <w:r>
        <w:rPr/>
        <w:t xml:space="preserve">The most influential account has been Morton Horwitz’s, which declares that “the desire to separate law and politics has always been a central aspiration of the American legal profession” in order to protect elite interests against popular democracy. Horwitz identifies “orthodox legal thought” and “orthodox lawyers” with the elite of the American bar who sought to shield the law from political interference, which above all meant crusading against legislation and especially codification. Morton J. Horwitz, </w:t>
      </w:r>
      <w:r>
        <w:rPr>
          <w:i/>
        </w:rPr>
        <w:t>The Transformation of American Law, 1780–1850</w:t>
      </w:r>
      <w:r>
        <w:rPr/>
        <w:t xml:space="preserve"> (Oxford University Press, 1977), 258–59. Recent work has challenged Horwitz’s account by showing how elite common law lawyers, particularly Horwitz’s main target James Coolidge Carter, were actually political progressives who supported redistributive legislation such as the income tax. See, for instance, Rabban, </w:t>
      </w:r>
      <w:r>
        <w:rPr>
          <w:i/>
        </w:rPr>
        <w:t>Law’s History</w:t>
      </w:r>
      <w:r>
        <w:rPr/>
        <w:t xml:space="preserve">, 322–77; Parker, </w:t>
      </w:r>
      <w:r>
        <w:rPr>
          <w:i/>
        </w:rPr>
        <w:t>Common Law, History, and Democracy</w:t>
      </w:r>
      <w:r>
        <w:rPr/>
        <w:t xml:space="preserve">, 230–41; Lewis A. Grossman, “James Coolidge Carter and Mugwump Jurisprudence,” </w:t>
      </w:r>
      <w:r>
        <w:rPr>
          <w:i/>
        </w:rPr>
        <w:t>Law &amp; History Review</w:t>
      </w:r>
      <w:r>
        <w:rPr/>
        <w:t xml:space="preserve"> 20, no. 3 (2002): 577–629. These accounts follow Horwitz, however, in focusing on the few outspoken opponents of codification, rather than the elite lawyers who sponsored the procedure codes. Among the latter group could be found some of the most devout theorists of laissez faire economics in nineteenth-century America, including David Dudley Field and his brother, the Supreme Court Justice Stephen Johnson Field.</w:t>
      </w:r>
    </w:p>
  </w:footnote>
  <w:footnote w:id="18">
    <w:p>
      <w:pPr>
        <w:pStyle w:val="Footnote"/>
        <w:spacing w:before="0" w:after="240"/>
        <w:rPr/>
      </w:pPr>
      <w:r>
        <w:rPr/>
        <w:footnoteRef/>
        <w:tab/>
        <w:t xml:space="preserve"> </w:t>
      </w:r>
      <w:ins w:id="582" w:author="Lincoln Mullen" w:date="2017-06-08T14:35:00Z">
        <w:r>
          <w:rPr/>
          <w:t xml:space="preserve"> </w:t>
        </w:r>
      </w:ins>
      <w:ins w:id="583" w:author="Lincoln Mullen" w:date="2017-06-08T14:35:00Z">
        <w:r>
          <w:rPr/>
          <w:t xml:space="preserve">When the intellectual historian Perry Miller developed a reader surveying </w:t>
        </w:r>
      </w:ins>
      <w:ins w:id="584" w:author="Lincoln Mullen" w:date="2017-06-08T14:35:00Z">
        <w:r>
          <w:rPr>
            <w:i/>
          </w:rPr>
          <w:t>The Legal Mind in America</w:t>
        </w:r>
      </w:ins>
      <w:ins w:id="585" w:author="Lincoln Mullen" w:date="2017-06-08T14:35:00Z">
        <w:r>
          <w:rPr/>
          <w:t xml:space="preserve">, codification was its central theme, as Miller argued it was the only intellectual topic that attracted lawyers away from their practices long enough to debate. </w:t>
        </w:r>
      </w:ins>
      <w:r>
        <w:rPr/>
        <w:t xml:space="preserve">Perry Miller, ed., </w:t>
      </w:r>
      <w:r>
        <w:rPr>
          <w:i/>
        </w:rPr>
        <w:t>The Legal Mind in America: From Independence to the Civil War</w:t>
      </w:r>
      <w:r>
        <w:rPr/>
        <w:t xml:space="preserve"> (Anchor 1962).</w:t>
      </w:r>
    </w:p>
  </w:footnote>
  <w:footnote w:id="19">
    <w:p>
      <w:pPr>
        <w:pStyle w:val="Footnote"/>
        <w:spacing w:before="0" w:after="240"/>
        <w:rPr/>
      </w:pPr>
      <w:r>
        <w:rPr/>
        <w:footnoteRef/>
        <w:tab/>
        <w:t xml:space="preserve"> </w:t>
      </w:r>
      <w:r>
        <w:rPr/>
        <w:t xml:space="preserve">See James Q. Whitman, </w:t>
      </w:r>
      <w:r>
        <w:rPr>
          <w:i/>
        </w:rPr>
        <w:t>The Legacy of Roman Law in the German Romantic Era: Historical Vision and Legal Change</w:t>
      </w:r>
      <w:r>
        <w:rPr/>
        <w:t xml:space="preserve"> (Princeton, 1990); Gunther A. Weiss, “The Enchantment of Codification in the Common-Law World, </w:t>
      </w:r>
      <w:r>
        <w:rPr>
          <w:i/>
        </w:rPr>
        <w:t>Yale Journal of International Law</w:t>
      </w:r>
      <w:r>
        <w:rPr/>
        <w:t xml:space="preserve"> 25 (2000): 435; Maurice Eugen Lang, </w:t>
      </w:r>
      <w:r>
        <w:rPr>
          <w:i/>
        </w:rPr>
        <w:t>Codification in the British Empire and America</w:t>
      </w:r>
      <w:r>
        <w:rPr/>
        <w:t xml:space="preserve"> (Lawbook Exchange, 1924); Jean-Louis Halperin, </w:t>
      </w:r>
      <w:r>
        <w:rPr>
          <w:i/>
        </w:rPr>
        <w:t>The French Civil Code</w:t>
      </w:r>
      <w:r>
        <w:rPr/>
        <w:t xml:space="preserve"> (Austin: University of Texas Press, 2006); Robert B. Holtman, </w:t>
      </w:r>
      <w:r>
        <w:rPr>
          <w:i/>
        </w:rPr>
        <w:t>The Napoleonic Revolution</w:t>
      </w:r>
      <w:r>
        <w:rPr/>
        <w:t xml:space="preserve"> (Baton Rouge: Louisiana State University Press, 1981); R. H. Kilbourne, </w:t>
      </w:r>
      <w:r>
        <w:rPr>
          <w:i/>
        </w:rPr>
        <w:t>A History of the Louisiana Civil Code</w:t>
      </w:r>
      <w:r>
        <w:rPr/>
        <w:t xml:space="preserve"> (Paul M. Herbert Law Center, 1987); Brian Young, </w:t>
      </w:r>
      <w:r>
        <w:rPr>
          <w:i/>
        </w:rPr>
        <w:t>The Politics of Codification: The Lower Canadian Civil Code of 1866</w:t>
      </w:r>
      <w:r>
        <w:rPr/>
        <w:t xml:space="preserve"> (Osgoode Society, 1994); John W. Cairns, </w:t>
      </w:r>
      <w:r>
        <w:rPr>
          <w:i/>
        </w:rPr>
        <w:t>Codification, Transplants, and History: Law Reform in Louisiana (1808) and Quebec (1866)</w:t>
      </w:r>
      <w:r>
        <w:rPr/>
        <w:t xml:space="preserve"> (Clark, NJ: Talbot, 2015); Roscoe Pound,”The French Civil Code and the Spirit of Nineteenth Century Law," </w:t>
      </w:r>
      <w:r>
        <w:rPr>
          <w:i/>
        </w:rPr>
        <w:t>Boston Law Review</w:t>
      </w:r>
      <w:r>
        <w:rPr/>
        <w:t xml:space="preserve"> 35 (1955): 79. On common theories of codification that transcended jurisdictional boundaries, see Csaba Varga, </w:t>
      </w:r>
      <w:r>
        <w:rPr>
          <w:i/>
        </w:rPr>
        <w:t>Codification as a Socio-Historical Phenomenon</w:t>
      </w:r>
      <w:r>
        <w:rPr/>
        <w:t xml:space="preserve">, 2nd ed. (Budapest: Akadémiai Kiadó, 2011 [1991]); Roger Berkowitz, </w:t>
      </w:r>
      <w:r>
        <w:rPr>
          <w:i/>
        </w:rPr>
        <w:t>The Gift of Science: Leibniz and the Modern Legal Tradition</w:t>
      </w:r>
      <w:r>
        <w:rPr/>
        <w:t xml:space="preserve"> (New York: Fordham University Press, 2010).</w:t>
      </w:r>
    </w:p>
  </w:footnote>
  <w:footnote w:id="20">
    <w:p>
      <w:pPr>
        <w:pStyle w:val="Footnote"/>
        <w:spacing w:before="0" w:after="240"/>
        <w:rPr/>
      </w:pPr>
      <w:r>
        <w:rPr/>
        <w:footnoteRef/>
        <w:tab/>
        <w:t xml:space="preserve"> </w:t>
      </w:r>
      <w:r>
        <w:rPr/>
        <w:t xml:space="preserve">James Fenimore Cooper, </w:t>
      </w:r>
      <w:r>
        <w:rPr>
          <w:i/>
        </w:rPr>
        <w:t>The Ways of the Hour: A Tale</w:t>
      </w:r>
      <w:r>
        <w:rPr/>
        <w:t xml:space="preserve"> (1850), 84. </w:t>
      </w:r>
      <w:ins w:id="586" w:author="Kellen Funk" w:date="2017-06-01T17:12:00Z">
        <w:r>
          <w:rPr/>
          <w:t>Cooper criticiz</w:t>
        </w:r>
      </w:ins>
      <w:ins w:id="587" w:author="Kellen Funk" w:date="2017-06-01T17:13:00Z">
        <w:r>
          <w:rPr/>
          <w:t xml:space="preserve">ed Field’s Code throughout his last novel, </w:t>
        </w:r>
      </w:ins>
      <w:ins w:id="588" w:author="Kellen Funk" w:date="2017-06-01T17:13:00Z">
        <w:r>
          <w:rPr>
            <w:i/>
          </w:rPr>
          <w:t>The Ways of the Hour</w:t>
        </w:r>
      </w:ins>
      <w:ins w:id="589" w:author="Kellen Funk" w:date="2017-06-01T17:13:00Z">
        <w:r>
          <w:rPr/>
          <w:t xml:space="preserve">. </w:t>
        </w:r>
      </w:ins>
      <w:r>
        <w:rPr/>
        <w:t xml:space="preserve">For an analysis of Cooper’s philosophy of law and his critique of the New York constitution, see Charles Hansford Adams, </w:t>
      </w:r>
      <w:r>
        <w:rPr>
          <w:i/>
        </w:rPr>
        <w:t>“The Guardian of the Law”: Authority and Identity in James Fenimore Cooper</w:t>
      </w:r>
      <w:r>
        <w:rPr/>
        <w:t xml:space="preserve"> (Penn State University Press, 1990), 135–48. See also Marvin Meyers, </w:t>
      </w:r>
      <w:r>
        <w:rPr>
          <w:i/>
        </w:rPr>
        <w:t>The Jacksonian Persuasion: Politics and Belief</w:t>
      </w:r>
      <w:r>
        <w:rPr/>
        <w:t xml:space="preserve"> (Stanford, 1957), 57–100.</w:t>
      </w:r>
    </w:p>
  </w:footnote>
  <w:footnote w:id="21">
    <w:p>
      <w:pPr>
        <w:pStyle w:val="Footnote"/>
        <w:spacing w:before="0" w:after="240"/>
        <w:rPr/>
      </w:pPr>
      <w:r>
        <w:rPr/>
        <w:footnoteRef/>
        <w:tab/>
        <w:t xml:space="preserve"> </w:t>
      </w:r>
      <w:r>
        <w:rPr/>
        <w:t xml:space="preserve">On the politics and reforms of the New York Convention of 1846, see Charles Z. Lincoln, </w:t>
      </w:r>
      <w:r>
        <w:rPr>
          <w:i/>
        </w:rPr>
        <w:t>The Constitutional History of New York from the Beginning of the Colonial Period to the Year 1905</w:t>
      </w:r>
      <w:r>
        <w:rPr/>
        <w:t xml:space="preserve"> (Rochester, 1905), 2:10–101; Charles McCurdy, </w:t>
      </w:r>
      <w:r>
        <w:rPr>
          <w:i/>
        </w:rPr>
        <w:t>The Anti-Rent Era in New York Law and Politics, 1839–1865</w:t>
      </w:r>
      <w:r>
        <w:rPr/>
        <w:t xml:space="preserve"> (University of North Carolina, 2001); Jed Shugerman, </w:t>
      </w:r>
      <w:r>
        <w:rPr>
          <w:i/>
        </w:rPr>
        <w:t>The People’s Courts: The Rise of Judicial Elections and Judicial Power in America</w:t>
      </w:r>
      <w:r>
        <w:rPr/>
        <w:t xml:space="preserve"> (Harvard University Press, 2012).</w:t>
      </w:r>
    </w:p>
  </w:footnote>
  <w:footnote w:id="22">
    <w:p>
      <w:pPr>
        <w:pStyle w:val="Footnote"/>
        <w:spacing w:before="0" w:after="240"/>
        <w:rPr/>
      </w:pPr>
      <w:r>
        <w:rPr/>
        <w:footnoteRef/>
        <w:tab/>
        <w:t xml:space="preserve"> </w:t>
      </w:r>
      <w:r>
        <w:rPr/>
        <w:t xml:space="preserve">Count Pierre François Réal to William Sampson, October 27, 1824, in Sampson’s Discourse and Correspondence with Various Learned Jurists Upon the History of the Law (1826), 191; Maxwell Bloomfield, “William Sampson and the Codifiers: The Roots of American Legal Reform,” </w:t>
      </w:r>
      <w:r>
        <w:rPr>
          <w:i/>
        </w:rPr>
        <w:t>American Journal of Legal History</w:t>
      </w:r>
      <w:r>
        <w:rPr/>
        <w:t xml:space="preserve"> 11, no 3. (1967): 234–252; Walter J. Walsh, “William Sampson, a Republican Constitution, and the Conundrum of Orangeism on American Soil, 1824–1831,” </w:t>
      </w:r>
      <w:r>
        <w:rPr>
          <w:i/>
        </w:rPr>
        <w:t>Radharc</w:t>
      </w:r>
      <w:r>
        <w:rPr/>
        <w:t xml:space="preserve"> 5 (2006): 1–32; William Sampson, </w:t>
      </w:r>
      <w:r>
        <w:rPr>
          <w:i/>
        </w:rPr>
        <w:t>Memoirs</w:t>
      </w:r>
      <w:r>
        <w:rPr/>
        <w:t xml:space="preserve">, 2nd ed. (1817). On French-style codifications, see Robert B. Holtman, </w:t>
      </w:r>
      <w:r>
        <w:rPr>
          <w:i/>
        </w:rPr>
        <w:t>The Napoleonic Revolution</w:t>
      </w:r>
      <w:r>
        <w:rPr/>
        <w:t xml:space="preserve"> (Louisiana State, 1981); R. H. Kilbourne, </w:t>
      </w:r>
      <w:r>
        <w:rPr>
          <w:i/>
        </w:rPr>
        <w:t>A History of the Louisiana Civil Code</w:t>
      </w:r>
      <w:r>
        <w:rPr/>
        <w:t xml:space="preserve"> (Paul M. Herbert Law Center, 1987); Brian Young, </w:t>
      </w:r>
      <w:r>
        <w:rPr>
          <w:i/>
        </w:rPr>
        <w:t>The Politics of Codification: The Lower Canadian Civil Code of 1866</w:t>
      </w:r>
      <w:r>
        <w:rPr/>
        <w:t xml:space="preserve"> (Osgoode Society, 1994); John W. Cairns, </w:t>
      </w:r>
      <w:r>
        <w:rPr>
          <w:i/>
        </w:rPr>
        <w:t>Codification, Transplants, and History: Law Reform in Louisiana (1808) and Quebec (1866)</w:t>
      </w:r>
      <w:r>
        <w:rPr/>
        <w:t xml:space="preserve"> (Talbot, 2015); Roscoe Pound, “The French Civil Code and the Spirit of Nineteenth Century Law,” </w:t>
      </w:r>
      <w:r>
        <w:rPr>
          <w:i/>
        </w:rPr>
        <w:t>Boston University Law Review</w:t>
      </w:r>
      <w:r>
        <w:rPr/>
        <w:t xml:space="preserve"> 35 (1955): 79.</w:t>
      </w:r>
    </w:p>
  </w:footnote>
  <w:footnote w:id="23">
    <w:p>
      <w:pPr>
        <w:pStyle w:val="Footnote"/>
        <w:spacing w:before="0" w:after="240"/>
        <w:rPr/>
      </w:pPr>
      <w:r>
        <w:rPr/>
        <w:footnoteRef/>
        <w:tab/>
        <w:t xml:space="preserve"> </w:t>
      </w:r>
      <w:r>
        <w:rPr/>
        <w:t xml:space="preserve">Thomas J. Lockwood, “A History of Royal Commissions,” </w:t>
      </w:r>
      <w:r>
        <w:rPr>
          <w:i/>
        </w:rPr>
        <w:t>Osgoode Hall Law Journal</w:t>
      </w:r>
      <w:r>
        <w:rPr/>
        <w:t xml:space="preserve"> 5 (1967): 172; Barbara Lauriat, “‘The Examination of Everything’: Royal Commissions in British Legal History,” </w:t>
      </w:r>
      <w:r>
        <w:rPr>
          <w:i/>
        </w:rPr>
        <w:t>Statute Law Review</w:t>
      </w:r>
      <w:r>
        <w:rPr/>
        <w:t xml:space="preserve"> 31 (2010): 24; Joanna Innes, </w:t>
      </w:r>
      <w:r>
        <w:rPr>
          <w:i/>
        </w:rPr>
        <w:t>Inferior Politics: Social Problems and Social Policies in Eighteenth-century Britain</w:t>
      </w:r>
      <w:r>
        <w:rPr/>
        <w:t xml:space="preserve"> (Oxford, 2009).</w:t>
      </w:r>
    </w:p>
  </w:footnote>
  <w:footnote w:id="24">
    <w:p>
      <w:pPr>
        <w:pStyle w:val="Footnote"/>
        <w:spacing w:before="0" w:after="240"/>
        <w:rPr/>
      </w:pPr>
      <w:r>
        <w:rPr/>
        <w:footnoteRef/>
        <w:tab/>
        <w:t xml:space="preserve"> </w:t>
      </w:r>
      <w:r>
        <w:rPr/>
        <w:t>Second Report of the Commissioners on Practice and Pleading (New York, 1849), 3–4. See also, First Report of the Commissioners on Practice and Pleadings (New York, 1848), iii-iv; Third Report of the Commissioners on Practice and Pleadings (New York, 1849), 3, Lillian Goldman Law Library Rare Books Collection; Final Report of the Commissioners on Practice and Pleadings, in Documents of the Assembly of the State of New York, 73d sess., vol. 2, no. 16 (New York, 1850), viii.</w:t>
      </w:r>
    </w:p>
  </w:footnote>
  <w:footnote w:id="25">
    <w:p>
      <w:pPr>
        <w:pStyle w:val="Footnote"/>
        <w:spacing w:before="0" w:after="240"/>
        <w:rPr/>
      </w:pPr>
      <w:r>
        <w:rPr/>
        <w:footnoteRef/>
        <w:tab/>
        <w:t xml:space="preserve"> </w:t>
      </w:r>
      <w:r>
        <w:rPr/>
        <w:t>Report of the Commissioners on Practice and Pleadings, in New York Assembly Documents, 70th sess., vol. 2, no. 202 (1847), 3–4.</w:t>
      </w:r>
    </w:p>
  </w:footnote>
  <w:footnote w:id="26">
    <w:p>
      <w:pPr>
        <w:pStyle w:val="Footnote"/>
        <w:spacing w:before="0" w:after="240"/>
        <w:rPr/>
      </w:pPr>
      <w:r>
        <w:rPr/>
        <w:footnoteRef/>
        <w:tab/>
        <w:t xml:space="preserve"> </w:t>
      </w:r>
      <w:r>
        <w:rPr/>
        <w:t xml:space="preserve">Working under this theory, the Field commission defined the content of the modern field of </w:t>
      </w:r>
      <w:r>
        <w:rPr>
          <w:i/>
        </w:rPr>
        <w:t>civil procedure</w:t>
      </w:r>
      <w:r>
        <w:rPr/>
        <w:t xml:space="preserve">. While western legal systems had long distinguished between the law of persons and things on the one hand, and the law of actions (the rules of litigation) on the other, in the Anglo-American tradition, the categories remained intermixed into the nineteenth century. Whether one had a substantive legal right (to property, to marry, to an office, etc.) depended upon whether and how one would sue for a remedy to vindicate that right. Blackstone’s </w:t>
      </w:r>
      <w:r>
        <w:rPr>
          <w:i/>
        </w:rPr>
        <w:t>Commentaries</w:t>
      </w:r>
      <w:r>
        <w:rPr/>
        <w:t xml:space="preserve"> attempted to describe English law in the more European terms of persons/things/actions, and Jeremy Bentham offered a more refined terminology of “substantive” law and “procedural” or “adjective” law, but until the Field Code no Anglo-American jurist had specified with precision where the line lay between substantive and procedural law. See Lobban, </w:t>
      </w:r>
      <w:r>
        <w:rPr>
          <w:i/>
        </w:rPr>
        <w:t>The Common Law and English Jurisprudence</w:t>
      </w:r>
      <w:r>
        <w:rPr/>
        <w:t xml:space="preserve">, 127–131, 146–151. As Amalia Kessler notes, </w:t>
      </w:r>
      <w:r>
        <w:rPr>
          <w:i/>
        </w:rPr>
        <w:t>Bouvier’s Law Dictionary</w:t>
      </w:r>
      <w:r>
        <w:rPr/>
        <w:t xml:space="preserve"> did not even define </w:t>
      </w:r>
      <w:r>
        <w:rPr>
          <w:i/>
        </w:rPr>
        <w:t>civil procedure</w:t>
      </w:r>
      <w:r>
        <w:rPr/>
        <w:t xml:space="preserve"> until its 1897 edition, describing the term as “rather a modern one.” Amalia Kessler, “Deciding Against Conciliation: The Nineteenth-Century Rejection of a European Transplant and the Rise of a Distinctively American Ideal of Adversarial Adjudication,” </w:t>
      </w:r>
      <w:r>
        <w:rPr>
          <w:i/>
        </w:rPr>
        <w:t>Theoretical Inquiries in Law</w:t>
      </w:r>
      <w:r>
        <w:rPr/>
        <w:t xml:space="preserve"> 10 (2009): 481–482; </w:t>
      </w:r>
      <w:r>
        <w:rPr>
          <w:i/>
        </w:rPr>
        <w:t>Bouvier’s Law Dictionary</w:t>
      </w:r>
      <w:r>
        <w:rPr/>
        <w:t xml:space="preserve"> (1897), 2:764. Before 1848, the term was largely restricted to French usage, and American remedial law had carried the typical designation—as it did both in Graham’s treatise and professorial title—of “practice and pleadings,” the name likewise given to the reform commission. When the commission designated its final draft a “Code of Civil Procedure,” it marked the first American attempt to give content to this category.</w:t>
      </w:r>
    </w:p>
  </w:footnote>
  <w:footnote w:id="27">
    <w:p>
      <w:pPr>
        <w:pStyle w:val="Footnote"/>
        <w:spacing w:before="0" w:after="240"/>
        <w:rPr/>
      </w:pPr>
      <w:r>
        <w:rPr/>
        <w:footnoteRef/>
        <w:tab/>
        <w:t xml:space="preserve"> </w:t>
      </w:r>
      <w:r>
        <w:rPr/>
        <w:t xml:space="preserve">Final Report of the Commissioners, 368–378, tit. 10. See also Peter Karsten, “Enabling the Poor to Have Their Day in Court: The Sanctioning of Contingency Fee Contracts, A History to 1940,” </w:t>
      </w:r>
      <w:r>
        <w:rPr>
          <w:i/>
        </w:rPr>
        <w:t>DePaul Law Review</w:t>
      </w:r>
      <w:r>
        <w:rPr/>
        <w:t xml:space="preserve"> 47 (1998): 231; Norman Spaulding, “The Luxury of the Law: The Codification Movement and the Right to Counsel,” </w:t>
      </w:r>
      <w:r>
        <w:rPr>
          <w:i/>
        </w:rPr>
        <w:t>Fordham Law Review</w:t>
      </w:r>
      <w:r>
        <w:rPr/>
        <w:t xml:space="preserve"> 73 (2004): 983; John Leubsdorf, “Toward a History of the American Rule on Attorney Fee Recovery,” </w:t>
      </w:r>
      <w:r>
        <w:rPr>
          <w:i/>
        </w:rPr>
        <w:t>Law and Contemporary Problems</w:t>
      </w:r>
      <w:r>
        <w:rPr/>
        <w:t xml:space="preserve"> 47 (1984): 9.</w:t>
      </w:r>
    </w:p>
  </w:footnote>
  <w:footnote w:id="28">
    <w:p>
      <w:pPr>
        <w:pStyle w:val="Footnote"/>
        <w:spacing w:before="0" w:after="240"/>
        <w:rPr/>
      </w:pPr>
      <w:r>
        <w:rPr/>
        <w:footnoteRef/>
        <w:tab/>
        <w:t xml:space="preserve"> </w:t>
      </w:r>
      <w:r>
        <w:rPr/>
        <w:t xml:space="preserve">On debt collection, see </w:t>
      </w:r>
      <w:del w:id="590" w:author="Kellen Funk" w:date="2017-06-01T14:36:00Z">
        <w:r>
          <w:rPr/>
          <w:delText>Part 4</w:delText>
        </w:r>
      </w:del>
      <w:r>
        <w:rPr/>
        <w:t xml:space="preserve"> below. On homestead exemptions, see Final Report of the Commissioners, 353–354, § 839; James W. Ely, “Homestead Exemption and Southern Legal Culture,” in Sally Hadden &amp; Patricia Minter eds., </w:t>
      </w:r>
      <w:r>
        <w:rPr>
          <w:i/>
        </w:rPr>
        <w:t>Signposts: New Directions in Southern Legal History</w:t>
      </w:r>
      <w:r>
        <w:rPr/>
        <w:t xml:space="preserve"> (University of Georgia 2013), 289–314; Paul Goodman, “The Emergence of Homestead Exemption in the United States: Accommodation and Resistance to the Market Revolution, 1840–1880,” </w:t>
      </w:r>
      <w:r>
        <w:rPr>
          <w:i/>
        </w:rPr>
        <w:t>Journal of American History</w:t>
      </w:r>
      <w:r>
        <w:rPr/>
        <w:t xml:space="preserve"> 80, no. 2 (1993): 470–498.</w:t>
      </w:r>
    </w:p>
  </w:footnote>
  <w:footnote w:id="29">
    <w:p>
      <w:pPr>
        <w:pStyle w:val="Footnote"/>
        <w:spacing w:before="0" w:after="240"/>
        <w:rPr/>
      </w:pPr>
      <w:r>
        <w:rPr/>
        <w:footnoteRef/>
        <w:tab/>
        <w:t xml:space="preserve"> </w:t>
      </w:r>
      <w:r>
        <w:rPr/>
        <w:t>Final Report of the Commissioners, 202–203, § 506 (restricting admission as an attorney to male citizens), 110, § 251 (restricting jury service to white male citizens), 714–715, § 1708 (permitting “all persons, without exceptions” to be witnesses in civil cases).</w:t>
      </w:r>
    </w:p>
  </w:footnote>
  <w:footnote w:id="30">
    <w:p>
      <w:pPr>
        <w:pStyle w:val="Footnote"/>
        <w:spacing w:before="0" w:after="240"/>
        <w:rPr/>
      </w:pPr>
      <w:r>
        <w:rPr/>
        <w:footnoteRef/>
        <w:tab/>
        <w:t xml:space="preserve"> </w:t>
      </w:r>
      <w:r>
        <w:rPr/>
        <w:t xml:space="preserve">On the French procedure code, see C. H. van Rhee, </w:t>
      </w:r>
      <w:r>
        <w:rPr>
          <w:i/>
        </w:rPr>
        <w:t>European Traditions in Civil Procedure</w:t>
      </w:r>
      <w:r>
        <w:rPr/>
        <w:t xml:space="preserve"> (Antwerp 2005). Bentham, the leading proponent of codification in England, argued that procedure was the one department of the law that ought to remain </w:t>
      </w:r>
      <w:r>
        <w:rPr>
          <w:i/>
        </w:rPr>
        <w:t>un</w:t>
      </w:r>
      <w:r>
        <w:rPr/>
        <w:t xml:space="preserve">codified. So long as the law of civil and criminal obligations and the law of property were sufficiently codified, a “natural procedure” arising from judicial discretion and flexibility would be superior to “technical” written rules. Later in his career Bentham produced the “Outlines of a Procedure Code” as a “provisional” remedy, but he insisted that a procedure code on its own could not be “invested with the form of law” without “reference to the codes of law, penal and non-penal, to which it has for its object and purpose the giving execution and effect.” Although it spanned nearly 200 pages, Bentham’s code favored general moral maxims over precise details, for instance: “On each occasion, have constant regard for all the several ends of justice; that is to say, minimize the sum, or the balance of evil.” Jeremy Bentham, Principles of Judicial Procedure with the Outline of a Procedure Code, in John Bowring, ed., </w:t>
      </w:r>
      <w:r>
        <w:rPr>
          <w:i/>
        </w:rPr>
        <w:t>Works of Jeremy Bentham</w:t>
      </w:r>
      <w:r>
        <w:rPr/>
        <w:t xml:space="preserve">, 2nd ed. (1843 [1839]), 1–189, preface and 28, ch. 7 § 1. See Lobban, </w:t>
      </w:r>
      <w:r>
        <w:rPr>
          <w:i/>
        </w:rPr>
        <w:t>The Common Law</w:t>
      </w:r>
      <w:r>
        <w:rPr/>
        <w:t>, 127–131.</w:t>
      </w:r>
    </w:p>
  </w:footnote>
  <w:footnote w:id="31">
    <w:p>
      <w:pPr>
        <w:pStyle w:val="Footnote"/>
        <w:spacing w:before="0" w:after="240"/>
        <w:rPr/>
      </w:pPr>
      <w:r>
        <w:rPr/>
        <w:footnoteRef/>
        <w:tab/>
        <w:t xml:space="preserve"> </w:t>
      </w:r>
      <w:r>
        <w:rPr/>
        <w:t>See Revised Statutes of the State of Indiana (1852), 2:245–320 (wills); Public Statutes of the State of Minnesota (1859), 643–647, ch. 75 (mortgages); The Code of Civil Procedure of the State of California (1880), 419–420, tit. 6, 657–659, art. 5 (corporations).</w:t>
      </w:r>
    </w:p>
  </w:footnote>
  <w:footnote w:id="32">
    <w:p>
      <w:pPr>
        <w:pStyle w:val="Footnote"/>
        <w:spacing w:before="0" w:after="240"/>
        <w:rPr/>
      </w:pPr>
      <w:r>
        <w:rPr/>
        <w:footnoteRef/>
        <w:tab/>
        <w:t xml:space="preserve"> </w:t>
      </w:r>
      <w:r>
        <w:rPr/>
        <w:t xml:space="preserve">Report of the Code Commissioners to the Eighth General Assembly of the State of Iowa (1859), 296, note to § 172 (“The right to sue, follows necessarily from the right of property.”) On the significance of the Married Women’s Property Acts, see, e.g., Hendrik Hartog, </w:t>
      </w:r>
      <w:r>
        <w:rPr>
          <w:i/>
        </w:rPr>
        <w:t>Man and Wife in America: A History</w:t>
      </w:r>
      <w:r>
        <w:rPr/>
        <w:t xml:space="preserve"> (Harvard</w:t>
      </w:r>
      <w:ins w:id="591" w:author="Lincoln Mullen" w:date="2017-06-08T16:03:00Z">
        <w:r>
          <w:rPr/>
          <w:t xml:space="preserve"> University Press,</w:t>
        </w:r>
      </w:ins>
      <w:r>
        <w:rPr/>
        <w:t xml:space="preserve"> 2000), 111–113, 187–192, 290–292.</w:t>
      </w:r>
    </w:p>
  </w:footnote>
  <w:footnote w:id="33">
    <w:p>
      <w:pPr>
        <w:pStyle w:val="Footnote"/>
        <w:spacing w:before="0" w:after="240"/>
        <w:rPr/>
      </w:pPr>
      <w:r>
        <w:rPr/>
        <w:footnoteRef/>
        <w:tab/>
        <w:t xml:space="preserve"> </w:t>
      </w:r>
      <w:r>
        <w:rPr/>
        <w:t xml:space="preserve">First Report of the Commissioners, iv. For legislative debates on the Code, see “Legislative Acts and Proceedings,” </w:t>
      </w:r>
      <w:r>
        <w:rPr>
          <w:i/>
        </w:rPr>
        <w:t>Albany Evening Journal</w:t>
      </w:r>
      <w:r>
        <w:rPr/>
        <w:t>, Mar. 31, 1848.</w:t>
      </w:r>
    </w:p>
  </w:footnote>
  <w:footnote w:id="34">
    <w:p>
      <w:pPr>
        <w:pStyle w:val="Footnote"/>
        <w:spacing w:before="0" w:after="240"/>
        <w:rPr/>
      </w:pPr>
      <w:r>
        <w:rPr/>
        <w:footnoteRef/>
        <w:tab/>
        <w:t xml:space="preserve"> </w:t>
      </w:r>
      <w:r>
        <w:rPr/>
        <w:t>Report of the Committee on the Judiciary on the Bill to Continue in Office the Commissioners on Practice and Pleadings, in New York Assembly Documents, 72d sess., vol. 3, no. 47 (New York, 1849), 2, 12–15.</w:t>
      </w:r>
    </w:p>
  </w:footnote>
  <w:footnote w:id="35">
    <w:p>
      <w:pPr>
        <w:pStyle w:val="Footnote"/>
        <w:spacing w:before="0" w:after="240"/>
        <w:rPr/>
      </w:pPr>
      <w:r>
        <w:rPr/>
        <w:footnoteRef/>
        <w:tab/>
        <w:t xml:space="preserve"> </w:t>
      </w:r>
      <w:r>
        <w:rPr/>
        <w:t>Final Report of the Commissioners, 225–226, § 554. For examples of “codes” that did not alter previously enacted statutes, see, for instance, Report, Appendix to the Journals of the Senate and Assembly of the State of Tennessee (1857), 191 (“The digest presents the law substantially as it now exists in the State. I have neither felt at liberty nor deemed it advisable to innovate largely upon the established system.”); 1897 New Mexico Compiled Laws 9 (“The commissioners were given no authority to revise.”); 1866 Illinois Compiled Laws v (“We cannot change the text, but we can arrange and systematize the entire legislation of the state upon any given subject.”); 1849 Wisconsin Revised Statutes, “Advertisement” (commission “directed the subscriber to arrange the chapters into parts and titles as he thought proper, re-arranging the order of the sections or transposing them from one chapter to another, whenever it would not alter the meaning of the law.”).</w:t>
      </w:r>
    </w:p>
  </w:footnote>
  <w:footnote w:id="36">
    <w:p>
      <w:pPr>
        <w:pStyle w:val="Footnote"/>
        <w:spacing w:before="0" w:after="240"/>
        <w:rPr/>
      </w:pPr>
      <w:r>
        <w:rPr/>
        <w:footnoteRef/>
        <w:tab/>
        <w:t xml:space="preserve"> </w:t>
      </w:r>
      <w:r>
        <w:rPr>
          <w:i/>
        </w:rPr>
        <w:t>Montana Post</w:t>
      </w:r>
      <w:r>
        <w:rPr/>
        <w:t>, January 21, 1865.</w:t>
      </w:r>
    </w:p>
  </w:footnote>
  <w:footnote w:id="37">
    <w:p>
      <w:pPr>
        <w:pStyle w:val="Footnote"/>
        <w:spacing w:before="0" w:after="240"/>
        <w:rPr/>
      </w:pPr>
      <w:r>
        <w:rPr/>
        <w:footnoteRef/>
        <w:tab/>
        <w:t xml:space="preserve"> </w:t>
      </w:r>
      <w:r>
        <w:rPr>
          <w:i/>
        </w:rPr>
        <w:t>The Miner’s Express</w:t>
      </w:r>
      <w:r>
        <w:rPr/>
        <w:t xml:space="preserve"> (Dubuque, IA), February 26, 1851.</w:t>
      </w:r>
    </w:p>
  </w:footnote>
  <w:footnote w:id="38">
    <w:p>
      <w:pPr>
        <w:pStyle w:val="Footnote"/>
        <w:spacing w:before="0" w:after="240"/>
        <w:rPr/>
      </w:pPr>
      <w:ins w:id="592" w:author="Lincoln Mullen" w:date="2017-06-08T15:34:00Z">
        <w:r>
          <w:rPr/>
          <w:footnoteRef/>
          <w:tab/>
          <w:t xml:space="preserve"> </w:t>
        </w:r>
      </w:ins>
      <w:ins w:id="593" w:author="Lincoln Mullen" w:date="2017-06-08T15:34:00Z">
        <w:r>
          <w:rPr/>
          <w:t xml:space="preserve">Only a few scholars have turned their attention to the computer analysis of legal texts for historical purposes, including Paul Craven, “Detección automática y visualización de dominios específicos similares en documentos: análisis DWIC y su aplicación en el Proyecto Master &amp; Servant [Automatic Detection and Visualization of Domain-Specific Similarities in Documents: DWIC Analysis and its Application in the Master &amp; Servant Project],” published on CD-ROM in F. J. A Perez et al., eds., </w:t>
        </w:r>
      </w:ins>
      <w:ins w:id="594" w:author="Lincoln Mullen" w:date="2017-06-08T15:34:00Z">
        <w:r>
          <w:rPr>
            <w:i/>
          </w:rPr>
          <w:t>La Historia en una nueva frontera [History in a New Frontier]</w:t>
        </w:r>
      </w:ins>
      <w:ins w:id="595" w:author="Lincoln Mullen" w:date="2017-06-08T15:34:00Z">
        <w:r>
          <w:rPr/>
          <w:t xml:space="preserve"> (Digibis: Ediciones de la Universidad de Castilla-La Mancha, 1998); Paul Craven and Douglas Hay, “Computer Applications in Comparative Historical Research: The Master &amp; Servant Project at York University, Canada,” </w:t>
        </w:r>
      </w:ins>
      <w:ins w:id="596" w:author="Lincoln Mullen" w:date="2017-06-08T15:34:00Z">
        <w:r>
          <w:rPr>
            <w:i/>
          </w:rPr>
          <w:t>History and Computing</w:t>
        </w:r>
      </w:ins>
      <w:ins w:id="597" w:author="Lincoln Mullen" w:date="2017-06-08T15:34:00Z">
        <w:r>
          <w:rPr/>
          <w:t xml:space="preserve"> 7, no. 2 (1995); Paul Craven and W. Traves, “A General-Purpose Hierarchical Coding Engine and Its Application to Comparative Analysis of Statutes,” </w:t>
        </w:r>
      </w:ins>
      <w:ins w:id="598" w:author="Lincoln Mullen" w:date="2017-06-08T15:34:00Z">
        <w:r>
          <w:rPr>
            <w:i/>
          </w:rPr>
          <w:t>Literary and Linguistic Computing</w:t>
        </w:r>
      </w:ins>
      <w:ins w:id="599" w:author="Lincoln Mullen" w:date="2017-06-08T15:34:00Z">
        <w:r>
          <w:rPr/>
          <w:t xml:space="preserve"> 8, no. 1 (1993): 27–32, </w:t>
        </w:r>
      </w:ins>
      <w:hyperlink r:id="rId11">
        <w:ins w:id="600" w:author="Lincoln Mullen" w:date="2017-06-08T15:34:00Z">
          <w:r>
            <w:rPr>
              <w:rStyle w:val="InternetLink"/>
            </w:rPr>
            <w:t>doi:10.1093/llc/8.1.27</w:t>
          </w:r>
        </w:ins>
      </w:hyperlink>
      <w:ins w:id="601" w:author="Lincoln Mullen" w:date="2017-06-08T15:34:00Z">
        <w:r>
          <w:rPr/>
          <w:t xml:space="preserve">; Eric C. Nystrom and David S. Tanenhaus, “The Future of Digital Legal History: No Magic, No Silver Bullets,” </w:t>
        </w:r>
      </w:ins>
      <w:ins w:id="602" w:author="Lincoln Mullen" w:date="2017-06-08T15:34:00Z">
        <w:r>
          <w:rPr>
            <w:i/>
          </w:rPr>
          <w:t>American Journal of Legal History</w:t>
        </w:r>
      </w:ins>
      <w:ins w:id="603" w:author="Lincoln Mullen" w:date="2017-06-08T15:34:00Z">
        <w:r>
          <w:rPr/>
          <w:t xml:space="preserve"> 56, no. 1 (2016): 150–67, </w:t>
        </w:r>
      </w:ins>
      <w:hyperlink r:id="rId12">
        <w:ins w:id="604" w:author="Lincoln Mullen" w:date="2017-06-08T15:34:00Z">
          <w:r>
            <w:rPr>
              <w:rStyle w:val="InternetLink"/>
            </w:rPr>
            <w:t>doi:10.1093/ajlh/njv017</w:t>
          </w:r>
        </w:ins>
      </w:hyperlink>
      <w:ins w:id="605" w:author="Lincoln Mullen" w:date="2017-06-08T15:34:00Z">
        <w:r>
          <w:rPr/>
          <w:t xml:space="preserve">; Dan Cohen, Frederick Gibbs, Tim Hitchcock, Geoffrey Rockwell, et al., “Data Mining with Criminal Intent,” white paper, 31 August 2011, </w:t>
        </w:r>
      </w:ins>
      <w:hyperlink r:id="rId13">
        <w:ins w:id="606" w:author="Lincoln Mullen" w:date="2017-06-08T15:34:00Z">
          <w:r>
            <w:rPr>
              <w:rStyle w:val="InternetLink"/>
            </w:rPr>
            <w:t>http://criminalintent.org</w:t>
          </w:r>
        </w:ins>
      </w:hyperlink>
      <w:ins w:id="607" w:author="Unknown Author" w:date="2017-06-08T15:40:00Z">
        <w:r>
          <w:rPr>
            <w:rStyle w:val="InternetLink"/>
          </w:rPr>
          <w:t xml:space="preserve">; Tim Hitchcock and William J. Turkel, “The Old Bailey Proceedings, 1674–1913: Text Mining for Evidence of Court Behavior,” </w:t>
        </w:r>
      </w:ins>
      <w:ins w:id="608" w:author="Unknown Author" w:date="2017-06-08T15:40:00Z">
        <w:r>
          <w:rPr>
            <w:rStyle w:val="InternetLink"/>
            <w:i/>
          </w:rPr>
          <w:t>Law and History Review</w:t>
        </w:r>
      </w:ins>
      <w:ins w:id="609" w:author="Unknown Author" w:date="2017-06-08T15:40:00Z">
        <w:r>
          <w:rPr>
            <w:rStyle w:val="InternetLink"/>
          </w:rPr>
          <w:t xml:space="preserve"> 34, no. 4 (2016): 1–27, doi:10.1017/S0738248016000304. For an overview of digital legal history, see Stephen Robertson, “Searching for Anglo-American Digital Legal History,” </w:t>
        </w:r>
      </w:ins>
      <w:ins w:id="610" w:author="Unknown Author" w:date="2017-06-08T15:40:00Z">
        <w:r>
          <w:rPr>
            <w:rStyle w:val="InternetLink"/>
            <w:i/>
          </w:rPr>
          <w:t>Law and History Review</w:t>
        </w:r>
      </w:ins>
      <w:ins w:id="611" w:author="Unknown Author" w:date="2017-06-08T15:40:00Z">
        <w:r>
          <w:rPr>
            <w:rStyle w:val="InternetLink"/>
          </w:rPr>
          <w:t xml:space="preserve"> 34, no. 4 (2016), doi:10.1017/S0738248016000389.</w:t>
        </w:r>
      </w:ins>
      <w:del w:id="612" w:author="Unknown Author" w:date="2017-06-08T15:40:00Z">
        <w:r>
          <w:rPr>
            <w:rStyle w:val="InternetLink"/>
          </w:rPr>
          <w:delText>.</w:delText>
        </w:r>
      </w:del>
    </w:p>
  </w:footnote>
  <w:footnote w:id="39">
    <w:p>
      <w:pPr>
        <w:pStyle w:val="Footnote"/>
        <w:spacing w:before="0" w:after="240"/>
        <w:rPr/>
      </w:pPr>
      <w:r>
        <w:rPr/>
        <w:footnoteRef/>
        <w:tab/>
        <w:t xml:space="preserve"> </w:t>
      </w:r>
      <w:r>
        <w:rPr/>
        <w:t xml:space="preserve">For full citations to all of the codes that we used, plus links to electronic versions at the Hathi Trust, Google Books, or other sources when available, see Kellen Funk, “American Civil Procedure: Law on the Books” (2015–17): </w:t>
      </w:r>
      <w:hyperlink r:id="rId14">
        <w:r>
          <w:rPr>
            <w:rStyle w:val="InternetLink"/>
          </w:rPr>
          <w:t>http://kellenfunk.org/civil-procedure/procedure-law/</w:t>
        </w:r>
      </w:hyperlink>
      <w:r>
        <w:rPr/>
        <w:t>.</w:t>
      </w:r>
    </w:p>
  </w:footnote>
  <w:footnote w:id="40">
    <w:p>
      <w:pPr>
        <w:pStyle w:val="Footnote"/>
        <w:spacing w:before="0" w:after="240"/>
        <w:rPr/>
      </w:pPr>
      <w:r>
        <w:rPr/>
        <w:footnoteRef/>
        <w:tab/>
        <w:t xml:space="preserve"> </w:t>
      </w:r>
      <w:r>
        <w:rPr/>
        <w:t xml:space="preserve">For full citations to all of the codes that we used, plus links to electronic versions at the Hathi Trust, Google Books, or other sources when available, see Kellen Funk, “American Civil Procedure: Law on the Books” (2015–1716): </w:t>
      </w:r>
      <w:hyperlink r:id="rId15">
        <w:r>
          <w:rPr>
            <w:rStyle w:val="InternetLink"/>
          </w:rPr>
          <w:t>http://kellenfunk.org/civil-procedure/procedure-law/</w:t>
        </w:r>
      </w:hyperlink>
      <w:r>
        <w:rPr/>
        <w:t>.</w:t>
      </w:r>
    </w:p>
  </w:footnote>
  <w:footnote w:id="41">
    <w:p>
      <w:pPr>
        <w:pStyle w:val="Footnote"/>
        <w:spacing w:before="0" w:after="200"/>
        <w:rPr/>
      </w:pPr>
      <w:r>
        <w:rPr/>
        <w:footnoteRef/>
        <w:tab/>
        <w:t xml:space="preserve"> </w:t>
      </w:r>
      <w:r>
        <w:rPr/>
        <w:t>This phrase comes from Jason Heppler.</w:t>
      </w:r>
    </w:p>
  </w:footnote>
  <w:footnote w:id="42">
    <w:p>
      <w:pPr>
        <w:pStyle w:val="Footnote"/>
        <w:spacing w:before="0" w:after="240"/>
        <w:rPr/>
      </w:pPr>
      <w:ins w:id="613" w:author="Unknown Author" w:date="2017-06-08T15:46:00Z">
        <w:r>
          <w:rPr/>
          <w:footnoteRef/>
          <w:tab/>
        </w:r>
      </w:ins>
      <w:ins w:id="614" w:author="Unknown Author" w:date="2017-06-08T15:46:00Z">
        <w:r>
          <w:rPr/>
          <w:t xml:space="preserve">On the uselessness of the term “big data,” see Ted Underwood, “Against (Talking About) ‘Big Data,’” </w:t>
        </w:r>
      </w:ins>
      <w:ins w:id="615" w:author="Unknown Author" w:date="2017-06-08T15:46:00Z">
        <w:r>
          <w:rPr>
            <w:i/>
          </w:rPr>
          <w:t>The Stone and the Shell</w:t>
        </w:r>
      </w:ins>
      <w:ins w:id="616" w:author="Unknown Author" w:date="2017-06-08T15:46:00Z">
        <w:r>
          <w:rPr/>
          <w:t xml:space="preserve">, blog post, 10 May 2013: </w:t>
        </w:r>
      </w:ins>
      <w:hyperlink r:id="rId16">
        <w:ins w:id="617" w:author="Unknown Author" w:date="2017-06-08T15:46:00Z">
          <w:r>
            <w:rPr>
              <w:rStyle w:val="InternetLink"/>
            </w:rPr>
            <w:t>https://tedunderwood.com/2013/05/10/why-it-matters-that-we-dont-know-what-we-mean-by-big-data/</w:t>
          </w:r>
        </w:ins>
      </w:hyperlink>
      <w:ins w:id="618" w:author="Unknown Author" w:date="2017-06-08T15:46:00Z">
        <w:r>
          <w:rPr/>
          <w:t xml:space="preserve">. </w:t>
        </w:r>
      </w:ins>
    </w:p>
  </w:footnote>
  <w:footnote w:id="43">
    <w:p>
      <w:pPr>
        <w:pStyle w:val="Footnote"/>
        <w:spacing w:before="0" w:after="240"/>
        <w:rPr/>
      </w:pPr>
      <w:r>
        <w:rPr/>
        <w:footnoteRef/>
        <w:tab/>
        <w:t xml:space="preserve"> </w:t>
      </w:r>
      <w:r>
        <w:rPr/>
        <w:t xml:space="preserve">Our approach draws on an earlier generation of digital history which collected sources, as exemplified in </w:t>
      </w:r>
      <w:r>
        <w:rPr>
          <w:i/>
        </w:rPr>
        <w:t>The Valley of the Shadow</w:t>
      </w:r>
      <w:r>
        <w:rPr/>
        <w:t xml:space="preserve"> project: William G. Thomas III and Edward L. Ayers, “The Differences Slavery Made: A Close Analysis of Two American Communities,” </w:t>
      </w:r>
      <w:r>
        <w:rPr>
          <w:i/>
        </w:rPr>
        <w:t>The American Historical Review</w:t>
      </w:r>
      <w:r>
        <w:rPr/>
        <w:t xml:space="preserve"> 108, no. 5 (December 1, 2003): 1299–1307, </w:t>
      </w:r>
      <w:hyperlink r:id="rId17">
        <w:r>
          <w:rPr>
            <w:rStyle w:val="InternetLink"/>
          </w:rPr>
          <w:t>doi:10.1086/587017</w:t>
        </w:r>
      </w:hyperlink>
      <w:r>
        <w:rPr/>
        <w:t xml:space="preserve">. See also Dan Cohen and Roy Rosenzweig, </w:t>
      </w:r>
      <w:r>
        <w:rPr>
          <w:i/>
        </w:rPr>
        <w:t>Digital History: A Guide to Gathering, Preserving, and Presenting the Past on the Web</w:t>
      </w:r>
      <w:r>
        <w:rPr/>
        <w:t xml:space="preserve"> (Philadelphia: University of Pennsylvania Press, 2005), ch. 6, digital edition hosted at Roy Rosenzweig Center for History and New Media, George Mason University: </w:t>
      </w:r>
      <w:r>
        <w:rPr>
          <w:rStyle w:val="InternetLink"/>
        </w:rPr>
        <w:t>http://chnm.gmu.edu/digitalhistory/</w:t>
      </w:r>
      <w:r>
        <w:rPr/>
        <w:t>.</w:t>
      </w:r>
      <w:ins w:id="619" w:author="Unknown Author" w:date="2017-06-08T15:52:00Z">
        <w:r>
          <w:rPr/>
          <w:t xml:space="preserve"> For an example of curating a corpus aimed at research questions, see Ted Underwood, Boris Capitanu, Peter Organisciak, Sayan Bhattacharyya, Loretta Auvil, Colleen Fallaw, J. Stephen Downie, “Word Frequencies in English-Language Literature, 1700–1922,” dataset, v0.2 (HathiTrust Research Center, 2015) </w:t>
        </w:r>
      </w:ins>
      <w:hyperlink r:id="rId18">
        <w:ins w:id="620" w:author="Unknown Author" w:date="2017-06-08T15:52:00Z">
          <w:r>
            <w:rPr>
              <w:rStyle w:val="InternetLink"/>
            </w:rPr>
            <w:t>doi:10.13012/J8JW8BSJ</w:t>
          </w:r>
        </w:ins>
      </w:hyperlink>
      <w:ins w:id="621" w:author="Unknown Author" w:date="2017-06-08T15:52:00Z">
        <w:r>
          <w:rPr/>
          <w:t>.</w:t>
        </w:r>
      </w:ins>
    </w:p>
  </w:footnote>
  <w:footnote w:id="44">
    <w:p>
      <w:pPr>
        <w:pStyle w:val="Footnote"/>
        <w:spacing w:before="0" w:after="240"/>
        <w:rPr/>
      </w:pPr>
      <w:r>
        <w:rPr/>
        <w:footnoteRef/>
        <w:tab/>
        <w:t xml:space="preserve"> </w:t>
      </w:r>
      <w:r>
        <w:rPr/>
        <w:t>We have preferred to use the term “digital history” when referring to our own work, in part because the term “digital humanities” has largely come to refer to the work of digital literary and digital media scholars, but primarily because we wish to see digital scholars make disciplinary, rather than interdisciplinary contributions.</w:t>
      </w:r>
      <w:ins w:id="622" w:author="Unknown Author" w:date="2017-06-08T15:47:00Z">
        <w:r>
          <w:rPr/>
          <w:t xml:space="preserve"> </w:t>
        </w:r>
      </w:ins>
      <w:ins w:id="623" w:author="Unknown Author" w:date="2017-06-08T15:48:00Z">
        <w:r>
          <w:rPr/>
          <w:t xml:space="preserve">Despite (or perhaps because of) the cachet of the digital humanities and the wide scope of projects that fall under that rubric, DH is widely understood </w:t>
        </w:r>
      </w:ins>
      <w:ins w:id="624" w:author="Unknown Author" w:date="2017-06-08T15:50:00Z">
        <w:r>
          <w:rPr/>
          <w:t xml:space="preserve">believed to have mostly underdelivered when it comes to making disciplinary arguments that advance field specific questions. </w:t>
        </w:r>
      </w:ins>
      <w:ins w:id="625" w:author="Unknown Author" w:date="2017-06-08T15:55:00Z">
        <w:r>
          <w:rPr/>
          <w:t xml:space="preserve">We are inclined to share that judgment, and </w:t>
        </w:r>
      </w:ins>
      <w:ins w:id="626" w:author="Unknown Author" w:date="2017-06-08T15:56:00Z">
        <w:r>
          <w:rPr/>
          <w:t xml:space="preserve">we argue that while certain methods, such as text analysis, can be widely shared across the humanities, those methods must be applied to specific historical fields if they are to advance disciplinary conversations and provide an interpretative payoff to a methodological investment. </w:t>
        </w:r>
      </w:ins>
      <w:del w:id="627" w:author="Unknown Author" w:date="2017-06-08T15:50:00Z">
        <w:r>
          <w:rPr/>
          <w:delText xml:space="preserve"> </w:delText>
        </w:r>
      </w:del>
      <w:del w:id="628" w:author="Unknown Author" w:date="2017-06-08T15:45:00Z">
        <w:r>
          <w:rPr/>
          <w:delText xml:space="preserve">We are working primarily in the field formerly known as humanities computing, but there are other forms of digital history such as digital public history or spatial history. </w:delText>
        </w:r>
      </w:del>
      <w:r>
        <w:rPr/>
        <w:t>On the role of disciplines and the importance of field</w:t>
      </w:r>
      <w:ins w:id="629" w:author="Unknown Author" w:date="2017-06-08T15:58:00Z">
        <w:r>
          <w:rPr/>
          <w:t>-</w:t>
        </w:r>
      </w:ins>
      <w:del w:id="630" w:author="Unknown Author" w:date="2017-06-08T15:58:00Z">
        <w:r>
          <w:rPr/>
          <w:delText xml:space="preserve"> </w:delText>
        </w:r>
      </w:del>
      <w:r>
        <w:rPr/>
        <w:t xml:space="preserve">specific argumentation, see, Stephen Robertson, “The Differences between Digital Humanities and Digital History,” 289–307, and Cameron Blevins, “Digital History’s Perpetual Future Tense,” 308–324, both in </w:t>
      </w:r>
      <w:r>
        <w:rPr>
          <w:i/>
        </w:rPr>
        <w:t>Debates in the Digital Humanities 2016</w:t>
      </w:r>
      <w:r>
        <w:rPr/>
        <w:t xml:space="preserve">, ed. Matthew K. Gold and Lauren F. Klein (Minneapolis: University of Minnesota Press, 2016); William G. Thomas III, “The Promise of the Digital Humanities and the Contested Nature of Digital Scholarship,” in </w:t>
      </w:r>
      <w:r>
        <w:rPr>
          <w:i/>
        </w:rPr>
        <w:t>A New Companion to the Digital Humanities</w:t>
      </w:r>
      <w:r>
        <w:rPr/>
        <w:t xml:space="preserve">, edited by Susan Schreibman, Ray Siemens, and John Unsworth (Malden, MA: Wiley Blackwell, 2016), 524–37. </w:t>
      </w:r>
      <w:del w:id="631" w:author="Unknown Author" w:date="2017-06-08T15:59:00Z">
        <w:r>
          <w:rPr/>
          <w:delText xml:space="preserve">Nevertheless, digital text analysis in the humanities has mostly been published by literary scholars, including Stephen Ramsay, </w:delText>
        </w:r>
      </w:del>
      <w:del w:id="632" w:author="Unknown Author" w:date="2017-06-08T15:59:00Z">
        <w:r>
          <w:rPr>
            <w:i/>
          </w:rPr>
          <w:delText>Reading Machines: Toward an Algorithmic Criticism</w:delText>
        </w:r>
      </w:del>
      <w:del w:id="633" w:author="Unknown Author" w:date="2017-06-08T15:59:00Z">
        <w:r>
          <w:rPr/>
          <w:delText xml:space="preserve"> (Urbana: University of Illinois Press, 2011); Franco Moretti, </w:delText>
        </w:r>
      </w:del>
      <w:del w:id="634" w:author="Unknown Author" w:date="2017-06-08T15:59:00Z">
        <w:r>
          <w:rPr>
            <w:i/>
          </w:rPr>
          <w:delText>Distant Reading</w:delText>
        </w:r>
      </w:del>
      <w:del w:id="635" w:author="Unknown Author" w:date="2017-06-08T15:59:00Z">
        <w:r>
          <w:rPr/>
          <w:delText xml:space="preserve"> (New York: Verso, 2013); Matthew L. Jockers, </w:delText>
        </w:r>
      </w:del>
      <w:del w:id="636" w:author="Unknown Author" w:date="2017-06-08T15:59:00Z">
        <w:r>
          <w:rPr>
            <w:i/>
          </w:rPr>
          <w:delText>Macroanalysis: Digital Methods and Literary History</w:delText>
        </w:r>
      </w:del>
      <w:del w:id="637" w:author="Unknown Author" w:date="2017-06-08T15:59:00Z">
        <w:r>
          <w:rPr/>
          <w:delText xml:space="preserve"> (Urbana: University of Illinois Press, 2013); Ted Underwood, </w:delText>
        </w:r>
      </w:del>
      <w:del w:id="638" w:author="Unknown Author" w:date="2017-06-08T15:59:00Z">
        <w:r>
          <w:rPr>
            <w:i/>
          </w:rPr>
          <w:delText>Why Literary Periods Mattered: Historical Contrast and the Prestige of English Studies</w:delText>
        </w:r>
      </w:del>
      <w:del w:id="639" w:author="Unknown Author" w:date="2017-06-08T15:59:00Z">
        <w:r>
          <w:rPr/>
          <w:delText xml:space="preserve"> (Stanford: Stanford University Press, 2013). Related but less well regarded by humanities scholars is work in “culturomics”: see Jean-Baptiste Michel et al., “Quantitative Analysis of Culture Using Millions of Digitized Books”, </w:delText>
        </w:r>
      </w:del>
      <w:del w:id="640" w:author="Unknown Author" w:date="2017-06-08T15:59:00Z">
        <w:r>
          <w:rPr>
            <w:i/>
          </w:rPr>
          <w:delText>Science</w:delText>
        </w:r>
      </w:del>
      <w:del w:id="641" w:author="Unknown Author" w:date="2017-06-08T15:59:00Z">
        <w:r>
          <w:rPr/>
          <w:delText xml:space="preserve"> 331, no. 6014 (2011), 176–182; </w:delText>
        </w:r>
      </w:del>
      <w:hyperlink r:id="rId19">
        <w:del w:id="642" w:author="Unknown Author" w:date="2017-06-08T15:59:00Z">
          <w:r>
            <w:rPr>
              <w:rStyle w:val="InternetLink"/>
            </w:rPr>
            <w:delText>doi:10.1126/science.1199644</w:delText>
          </w:r>
        </w:del>
      </w:hyperlink>
      <w:del w:id="643" w:author="Unknown Author" w:date="2017-06-08T15:59:00Z">
        <w:r>
          <w:rPr/>
          <w:delText xml:space="preserve">. </w:delText>
        </w:r>
      </w:del>
      <w:del w:id="644" w:author="Unknown Author" w:date="2017-06-08T15:46:00Z">
        <w:r>
          <w:rPr/>
          <w:delText xml:space="preserve">On the uselessness of the term “big data,” see Ted Underwood, “Against (Talking About) ‘Big Data,’” </w:delText>
        </w:r>
      </w:del>
      <w:del w:id="645" w:author="Unknown Author" w:date="2017-06-08T15:46:00Z">
        <w:r>
          <w:rPr>
            <w:i/>
          </w:rPr>
          <w:delText>The Stone and the Shell</w:delText>
        </w:r>
      </w:del>
      <w:del w:id="646" w:author="Unknown Author" w:date="2017-06-08T15:46:00Z">
        <w:r>
          <w:rPr/>
          <w:delText xml:space="preserve">, blog post, 10 May 2013: </w:delText>
        </w:r>
      </w:del>
      <w:hyperlink r:id="rId20">
        <w:del w:id="647" w:author="Unknown Author" w:date="2017-06-08T15:46:00Z">
          <w:r>
            <w:rPr>
              <w:rStyle w:val="InternetLink"/>
            </w:rPr>
            <w:delText>https://tedunderwood.com/2013/05/10/why-it-matters-that-we-dont-know-what-we-mean-by-big-data/</w:delText>
          </w:r>
        </w:del>
      </w:hyperlink>
      <w:del w:id="648" w:author="Unknown Author" w:date="2017-06-08T15:46:00Z">
        <w:r>
          <w:rPr/>
          <w:delText xml:space="preserve">. </w:delText>
        </w:r>
      </w:del>
      <w:r>
        <w:rPr/>
        <w:t>For an overview of digital history projects involving text analysi</w:t>
      </w:r>
      <w:ins w:id="649" w:author="Lincoln Mullen" w:date="2017-06-08T15:35:00Z">
        <w:r>
          <w:rPr/>
          <w:t>s</w:t>
        </w:r>
      </w:ins>
      <w:r>
        <w:rPr/>
        <w:t xml:space="preserve">, see the </w:t>
      </w:r>
      <w:ins w:id="650" w:author="Unknown Author" w:date="2017-06-08T16:00:00Z">
        <w:r>
          <w:rPr/>
          <w:t xml:space="preserve">footnotes to the </w:t>
        </w:r>
      </w:ins>
      <w:r>
        <w:rPr/>
        <w:t xml:space="preserve">Robertson essay cited above. </w:t>
      </w:r>
      <w:del w:id="651" w:author="Unknown Author" w:date="2017-06-08T15:51:00Z">
        <w:r>
          <w:rPr/>
          <w:delText xml:space="preserve">For an example of curating a corpus aimed at research questions, see Ted Underwood, Boris Capitanu, Peter Organisciak, Sayan Bhattacharyya, Loretta Auvil, Colleen Fallaw, J. Stephen Downie, “Word Frequencies in English-Language Literature, 1700–1922,” dataset, v0.2 (HathiTrust Research Center, 2015) </w:delText>
        </w:r>
      </w:del>
      <w:hyperlink r:id="rId21">
        <w:del w:id="652" w:author="Unknown Author" w:date="2017-06-08T15:51:00Z">
          <w:r>
            <w:rPr>
              <w:rStyle w:val="InternetLink"/>
            </w:rPr>
            <w:delText>doi:10.13012/J8JW8BSJ</w:delText>
          </w:r>
        </w:del>
      </w:hyperlink>
      <w:del w:id="653" w:author="Unknown Author" w:date="2017-06-08T15:51:00Z">
        <w:r>
          <w:rPr/>
          <w:delText>.</w:delText>
        </w:r>
      </w:del>
    </w:p>
    <w:p>
      <w:pPr>
        <w:pStyle w:val="Footnote"/>
        <w:spacing w:before="0" w:after="240"/>
        <w:rPr/>
      </w:pPr>
      <w:del w:id="654" w:author="Lincoln Mullen" w:date="2017-06-08T15:33:00Z">
        <w:r>
          <w:rPr/>
          <w:tab/>
          <w:delText xml:space="preserve">Only a few scholars have turned their attention to the computer analysis of legal texts for historical purposes, including Paul Craven, “Detección automática y visualización de dominios específicos similares en documentos: análisis DWIC y su aplicación en el Proyecto Master &amp; Servant [Automatic Detection and Visualization of Domain-Specific Similarities in Documents: DWIC Analysis and its Application in the Master &amp; Servant Project],” published on CD-ROM in F. J. A Perez et al., eds., </w:delText>
        </w:r>
      </w:del>
      <w:del w:id="655" w:author="Lincoln Mullen" w:date="2017-06-08T15:33:00Z">
        <w:r>
          <w:rPr>
            <w:i/>
          </w:rPr>
          <w:delText>La Historia en una nueva frontera [History in a New Frontier]</w:delText>
        </w:r>
      </w:del>
      <w:del w:id="656" w:author="Lincoln Mullen" w:date="2017-06-08T15:33:00Z">
        <w:r>
          <w:rPr/>
          <w:delText xml:space="preserve"> (Digibis: Ediciones de la Universidad de Castilla-La Mancha, 1998); Paul Craven and Douglas Hay, “Computer Applications in Comparative Historical Research: The Master &amp; Servant Project at York University, Canada,” </w:delText>
        </w:r>
      </w:del>
      <w:del w:id="657" w:author="Lincoln Mullen" w:date="2017-06-08T15:33:00Z">
        <w:r>
          <w:rPr>
            <w:i/>
          </w:rPr>
          <w:delText>History and Computing</w:delText>
        </w:r>
      </w:del>
      <w:del w:id="658" w:author="Lincoln Mullen" w:date="2017-06-08T15:33:00Z">
        <w:r>
          <w:rPr/>
          <w:delText xml:space="preserve"> 7, no. 2 (1995); Paul Craven and W. Traves, “A General-Purpose Hierarchical Coding Engine and Its Application to Comparative Analysis of Statutes,” </w:delText>
        </w:r>
      </w:del>
      <w:del w:id="659" w:author="Lincoln Mullen" w:date="2017-06-08T15:33:00Z">
        <w:r>
          <w:rPr>
            <w:i/>
          </w:rPr>
          <w:delText>Literary and Linguistic Computing</w:delText>
        </w:r>
      </w:del>
      <w:del w:id="660" w:author="Lincoln Mullen" w:date="2017-06-08T15:33:00Z">
        <w:r>
          <w:rPr/>
          <w:delText xml:space="preserve"> 8, no. 1 (1993): 27–32, </w:delText>
        </w:r>
      </w:del>
      <w:hyperlink r:id="rId22">
        <w:del w:id="661" w:author="Lincoln Mullen" w:date="2017-06-08T15:33:00Z">
          <w:r>
            <w:rPr>
              <w:rStyle w:val="InternetLink"/>
            </w:rPr>
            <w:delText>doi:10.1093/llc/8.1.27</w:delText>
          </w:r>
        </w:del>
      </w:hyperlink>
      <w:del w:id="662" w:author="Lincoln Mullen" w:date="2017-06-08T15:33:00Z">
        <w:r>
          <w:rPr/>
          <w:delText xml:space="preserve">; Eric C. Nystrom and David S. Tanenhaus, “The Future of Digital Legal History: No Magic, No Silver Bullets,” </w:delText>
        </w:r>
      </w:del>
      <w:del w:id="663" w:author="Lincoln Mullen" w:date="2017-06-08T15:33:00Z">
        <w:r>
          <w:rPr>
            <w:i/>
          </w:rPr>
          <w:delText>American Journal of Legal History</w:delText>
        </w:r>
      </w:del>
      <w:del w:id="664" w:author="Lincoln Mullen" w:date="2017-06-08T15:33:00Z">
        <w:r>
          <w:rPr/>
          <w:delText xml:space="preserve"> 56, no. 1 (2016): 150–67, </w:delText>
        </w:r>
      </w:del>
      <w:hyperlink r:id="rId23">
        <w:del w:id="665" w:author="Lincoln Mullen" w:date="2017-06-08T15:33:00Z">
          <w:r>
            <w:rPr>
              <w:rStyle w:val="InternetLink"/>
            </w:rPr>
            <w:delText>doi:10.1093/ajlh/njv017</w:delText>
          </w:r>
        </w:del>
      </w:hyperlink>
      <w:del w:id="666" w:author="Lincoln Mullen" w:date="2017-06-08T15:33:00Z">
        <w:r>
          <w:rPr/>
          <w:delText xml:space="preserve">; Dan Cohen, Frederick Gibbs, Tim Hitchcock, Geoffrey Rockwell, et al., “Data Mining with Criminal Intent,” white paper, 31 August 2011, </w:delText>
        </w:r>
      </w:del>
      <w:hyperlink r:id="rId24">
        <w:del w:id="667" w:author="Lincoln Mullen" w:date="2017-06-08T15:33:00Z">
          <w:r>
            <w:rPr>
              <w:rStyle w:val="InternetLink"/>
            </w:rPr>
            <w:delText>http://criminalintent.org</w:delText>
          </w:r>
        </w:del>
      </w:hyperlink>
      <w:del w:id="668" w:author="Lincoln Mullen" w:date="2017-06-08T15:33:00Z">
        <w:r>
          <w:rPr/>
          <w:delText>.</w:delText>
        </w:r>
      </w:del>
    </w:p>
  </w:footnote>
  <w:footnote w:id="45">
    <w:p>
      <w:pPr>
        <w:pStyle w:val="Footnote"/>
        <w:spacing w:before="0" w:after="240"/>
        <w:rPr/>
      </w:pPr>
      <w:r>
        <w:rPr/>
        <w:footnoteRef/>
        <w:tab/>
        <w:t xml:space="preserve"> </w:t>
      </w:r>
      <w:r>
        <w:rPr/>
        <w:t xml:space="preserve">In each instance we downloaded an entire volume of sessions laws, statutory compilations, or single-volume codes of procedure and then cropped out irrelevant pages, marginalia and footnoted commentary, leaving only the statutory text. </w:t>
      </w:r>
      <w:ins w:id="669" w:author="Unknown Author" w:date="2017-06-08T19:25:00Z">
        <w:r>
          <w:rPr/>
          <w:t xml:space="preserve">When OCRed text was not available from Google, we OCRed the text ourself with Nitro Pro PDF. </w:t>
        </w:r>
      </w:ins>
      <w:del w:id="670" w:author="Unknown Author" w:date="2017-06-08T18:05:00Z">
        <w:r>
          <w:rPr/>
          <w:delText>After several trials of various implementations of Tesseract (open source) and I.R.I.S. (proprietary) OCR programs, we determined that Nitro Pro PDF, which relies on I.R.I.S. software, offered the best OCR tool for this project. I.R.I.S. provides slightly more accurate readings of nineteenth-century typefaces than Tesseract, and Nitro Pro’s implementation makes words, not characters, the fundamental unit of output. The latter feature made cropping between marginalia and the statute more reliable.</w:delText>
        </w:r>
      </w:del>
      <w:r>
        <w:rPr/>
        <w:t xml:space="preserve"> We removed hyphenated line breaks and standardized spelling for common terms that evolved over the nineteenth century (e.g., </w:t>
      </w:r>
      <w:r>
        <w:rPr>
          <w:i/>
        </w:rPr>
        <w:t>indorsement</w:t>
      </w:r>
      <w:r>
        <w:rPr/>
        <w:t>).</w:t>
      </w:r>
      <w:ins w:id="671" w:author="Unknown Author" w:date="2017-06-08T18:03:00Z">
        <w:r>
          <w:rPr/>
          <w:t xml:space="preserve"> While this process was labor intensive, this interpretative project required less time and next to no funding</w:t>
        </w:r>
      </w:ins>
      <w:ins w:id="672" w:author="Unknown Author" w:date="2017-06-08T18:04:00Z">
        <w:r>
          <w:rPr/>
          <w:t xml:space="preserve"> compared to large-scale collection and digitization projects.</w:t>
        </w:r>
      </w:ins>
    </w:p>
  </w:footnote>
  <w:footnote w:id="46">
    <w:p>
      <w:pPr>
        <w:pStyle w:val="Footnote"/>
        <w:spacing w:before="0" w:after="240"/>
        <w:rPr/>
      </w:pPr>
      <w:r>
        <w:rPr/>
        <w:footnoteRef/>
        <w:tab/>
      </w:r>
      <w:ins w:id="673" w:author="Kellen Funk" w:date="2017-06-01T18:10:00Z">
        <w:r>
          <w:rPr/>
          <w:t>Stephen J. Field, David Dudley’s brother, was the lawyer who imported New York’s code into California.</w:t>
        </w:r>
      </w:ins>
      <w:r>
        <w:rPr/>
        <w:t xml:space="preserve"> William Wirt Blume, “Adoption in California of the Field Code of Civil Procedure: A Chapter in American Legal History,” </w:t>
      </w:r>
      <w:r>
        <w:rPr>
          <w:i/>
        </w:rPr>
        <w:t>Hastings Law Journal</w:t>
      </w:r>
      <w:r>
        <w:rPr/>
        <w:t xml:space="preserve"> 17 (1966): 701; Stephen J. Field, </w:t>
      </w:r>
      <w:r>
        <w:rPr>
          <w:i/>
        </w:rPr>
        <w:t>Personal Reminiscences of Early Days in California</w:t>
      </w:r>
      <w:r>
        <w:rPr/>
        <w:t xml:space="preserve"> (1893), 75–78.</w:t>
      </w:r>
    </w:p>
  </w:footnote>
  <w:footnote w:id="47">
    <w:p>
      <w:pPr>
        <w:pStyle w:val="Footnote"/>
        <w:spacing w:before="0" w:after="240"/>
        <w:rPr/>
      </w:pPr>
      <w:r>
        <w:rPr/>
        <w:footnoteRef/>
        <w:tab/>
        <w:t xml:space="preserve"> </w:t>
      </w:r>
      <w:r>
        <w:rPr/>
        <w:t xml:space="preserve">The formal definition of the Jaccard similarity for two </w:t>
      </w:r>
      <w:ins w:id="674" w:author="Unknown Author" w:date="2017-06-08T19:27:00Z">
        <w:r>
          <w:rPr/>
          <w:t xml:space="preserve"> </w:t>
        </w:r>
      </w:ins>
      <w:r>
        <w:rPr/>
        <w:t xml:space="preserve">sets, </w:t>
      </w:r>
      <w:ins w:id="675" w:author="Unknown Author" w:date="2017-06-08T19:27:00Z">
        <w:r>
          <w:rPr>
            <w:i/>
            <w:iCs/>
          </w:rPr>
          <w:t>A</w:t>
        </w:r>
      </w:ins>
      <w:r>
        <w:rPr/>
        <w:t xml:space="preserve"> and </w:t>
      </w:r>
      <w:ins w:id="676" w:author="Unknown Author" w:date="2017-06-08T19:27:00Z">
        <w:r>
          <w:rPr>
            <w:i/>
            <w:iCs/>
          </w:rPr>
          <w:t>B</w:t>
        </w:r>
      </w:ins>
      <w:r>
        <w:rPr/>
        <w:t xml:space="preserve">, is </w:t>
      </w:r>
      <w:ins w:id="677" w:author="Unknown Author" w:date="2017-06-08T19:27:00Z">
        <w:r>
          <w:rPr/>
          <w:t>EQUATION 1</w:t>
        </w:r>
      </w:ins>
      <w:r>
        <w:rPr/>
        <w:t>.</w:t>
      </w:r>
    </w:p>
  </w:footnote>
  <w:footnote w:id="48">
    <w:p>
      <w:pPr>
        <w:pStyle w:val="Footnote"/>
        <w:spacing w:before="0" w:after="240"/>
        <w:rPr/>
      </w:pPr>
      <w:r>
        <w:rPr/>
        <w:footnoteRef/>
        <w:tab/>
        <w:t xml:space="preserve"> </w:t>
      </w:r>
      <w:r>
        <w:rPr/>
        <w:t xml:space="preserve">We implemented LSH as described in Jure Leskovec, Anand Rajaraman, and Jeff Ullman, </w:t>
      </w:r>
      <w:r>
        <w:rPr>
          <w:i/>
        </w:rPr>
        <w:t>Mining of Massive Datasets</w:t>
      </w:r>
      <w:r>
        <w:rPr/>
        <w:t xml:space="preserve">, 2nd ed. (Cambridge University Press, 2014), ch. 3, </w:t>
      </w:r>
      <w:hyperlink r:id="rId25">
        <w:r>
          <w:rPr>
            <w:rStyle w:val="InternetLink"/>
          </w:rPr>
          <w:t>http://www.mmds.org</w:t>
        </w:r>
      </w:hyperlink>
      <w:r>
        <w:rPr/>
        <w:t xml:space="preserve">; the algorithm was first described in Andrei Z. Broder, “On the Resemblance and Containment of Documents,” in </w:t>
      </w:r>
      <w:r>
        <w:rPr>
          <w:i/>
        </w:rPr>
        <w:t>Compression and Complexity of Sequences 1997: Proceedings</w:t>
      </w:r>
      <w:r>
        <w:rPr/>
        <w:t xml:space="preserve">, (IEEE, 1997): 21–29, </w:t>
      </w:r>
      <w:hyperlink r:id="rId26">
        <w:r>
          <w:rPr>
            <w:rStyle w:val="InternetLink"/>
          </w:rPr>
          <w:t>http://gatekeeper.dec.com/ftp/pub/dec/SRC/publications/broder/positano-final-wpnums.pdf</w:t>
        </w:r>
      </w:hyperlink>
      <w:r>
        <w:rPr/>
        <w:t xml:space="preserve">. Other digital humanities projects, most notably </w:t>
      </w:r>
      <w:r>
        <w:rPr>
          <w:i/>
        </w:rPr>
        <w:t>Viral Texts</w:t>
      </w:r>
      <w:r>
        <w:rPr/>
        <w:t xml:space="preserve">, have used other means for detecting text reuse. The most prominent of these are algorithms for sequence alignment. (Our “textreuse” package for R also implements the Smith-Waterman local </w:t>
      </w:r>
      <w:del w:id="678" w:author="Unknown Author" w:date="2017-06-08T20:11:00Z">
        <w:r>
          <w:rPr/>
          <w:delText>sequencing</w:delText>
        </w:r>
      </w:del>
      <w:ins w:id="679" w:author="Unknown Author" w:date="2017-06-08T20:11:00Z">
        <w:r>
          <w:rPr/>
          <w:t>align</w:t>
        </w:r>
      </w:ins>
      <w:ins w:id="680" w:author="Unknown Author" w:date="2017-06-08T20:12:00Z">
        <w:r>
          <w:rPr/>
          <w:t>ment</w:t>
        </w:r>
      </w:ins>
      <w:r>
        <w:rPr/>
        <w:t xml:space="preserve"> algorithm, </w:t>
      </w:r>
      <w:del w:id="681" w:author="Unknown Author" w:date="2017-06-08T20:12:00Z">
        <w:r>
          <w:rPr/>
          <w:delText xml:space="preserve">derived </w:delText>
        </w:r>
      </w:del>
      <w:ins w:id="682" w:author="Unknown Author" w:date="2017-06-08T20:12:00Z">
        <w:r>
          <w:rPr/>
          <w:t xml:space="preserve">first created for </w:t>
        </w:r>
      </w:ins>
      <w:del w:id="683" w:author="Unknown Author" w:date="2017-06-08T20:12:00Z">
        <w:r>
          <w:rPr/>
          <w:delText xml:space="preserve">from </w:delText>
        </w:r>
      </w:del>
      <w:r>
        <w:rPr/>
        <w:t xml:space="preserve">gene sequencing.) Yet the older and simpler LSH algorithm sufficed for our purposes because legal sources are easily divided into discrete sections which can be treated as independent documents. For other approaches, see David Bamman and Gregory Crane, “Discovering Multilingual Text Reuse in Literary Texts,” white Paper, Perseus Digital Library (2009): </w:t>
      </w:r>
      <w:hyperlink r:id="rId27">
        <w:r>
          <w:rPr>
            <w:rStyle w:val="InternetLink"/>
          </w:rPr>
          <w:t>http://www.perseus.tufts.edu/publications/2009-Bamman.pdf</w:t>
        </w:r>
      </w:hyperlink>
      <w:r>
        <w:rPr/>
        <w:t xml:space="preserve">; Timothy Allen, Charles Cooney, Stéphane Douard, et al., “Plundering Philosophers: Identifying Sources of the Encyclopédie,” </w:t>
      </w:r>
      <w:r>
        <w:rPr>
          <w:i/>
        </w:rPr>
        <w:t>Journal of the Association for History and Computing</w:t>
      </w:r>
      <w:r>
        <w:rPr/>
        <w:t xml:space="preserve"> 13, no. 1 (2010): </w:t>
      </w:r>
      <w:hyperlink r:id="rId28">
        <w:r>
          <w:rPr>
            <w:rStyle w:val="InternetLink"/>
          </w:rPr>
          <w:t>http://hdl.handle.net/2027/spo.3310410.0013.107</w:t>
        </w:r>
      </w:hyperlink>
      <w:r>
        <w:rPr/>
        <w:t xml:space="preserve">; Glenn Roe, Russell Horton, and Mark Olsen, “Something Borrowed: Sequence Alignment and the Identification of Similar Passages in Large Text Collections,” </w:t>
      </w:r>
      <w:r>
        <w:rPr>
          <w:i/>
        </w:rPr>
        <w:t>Digital Studies / Le Champ numérique</w:t>
      </w:r>
      <w:r>
        <w:rPr/>
        <w:t xml:space="preserve"> 2, no. 1 (2010): </w:t>
      </w:r>
      <w:hyperlink r:id="rId29">
        <w:r>
          <w:rPr>
            <w:rStyle w:val="InternetLink"/>
          </w:rPr>
          <w:t>http://www.digitalstudies.org/ojs/index.php/digital_studies/article/view/190/235</w:t>
        </w:r>
      </w:hyperlink>
      <w:r>
        <w:rPr/>
        <w:t xml:space="preserve">; David A. Smith, Ryan Cordell, and Elizabeth Maddock Dillon, “Infectious Texts: Modeling Text Reuse in Nineteenth-Century Newspapers,” in </w:t>
      </w:r>
      <w:r>
        <w:rPr>
          <w:i/>
        </w:rPr>
        <w:t>2013 IEEE International Conference on Big Data</w:t>
      </w:r>
      <w:r>
        <w:rPr/>
        <w:t xml:space="preserve">, 2013, 86–94, </w:t>
      </w:r>
      <w:hyperlink r:id="rId30">
        <w:r>
          <w:rPr>
            <w:rStyle w:val="InternetLink"/>
          </w:rPr>
          <w:t>doi:10.1109/BigData.2013.6691675</w:t>
        </w:r>
      </w:hyperlink>
      <w:r>
        <w:rPr/>
        <w:t xml:space="preserve">; David A. Smith, Ryan Cordell, Elizabeth Maddock Dillon, et al., “Detecting and Modeling Local Text Reuse,” </w:t>
      </w:r>
      <w:r>
        <w:rPr>
          <w:i/>
        </w:rPr>
        <w:t>Proceedings of IEEE/ACM Joint Conference on Digital Libraries</w:t>
      </w:r>
      <w:r>
        <w:rPr/>
        <w:t xml:space="preserve"> (IEEE Computer Society Press, 2014);</w:t>
      </w:r>
      <w:ins w:id="684" w:author="Unknown Author" w:date="2017-06-08T20:14:00Z">
        <w:r>
          <w:rPr/>
          <w:t xml:space="preserve"> David A. Smith, Ryan Cordell, and Abby Mullen, “Computational Methods for Uncovering Reprinted Texts in Antebellum Newspapers,” *</w:t>
        </w:r>
      </w:ins>
      <w:ins w:id="685" w:author="Unknown Author" w:date="2017-06-08T20:14:00Z">
        <w:r>
          <w:rPr>
            <w:i/>
          </w:rPr>
          <w:t>American Literary History</w:t>
        </w:r>
      </w:ins>
      <w:ins w:id="686" w:author="Unknown Author" w:date="2017-06-08T20:14:00Z">
        <w:r>
          <w:rPr/>
          <w:t>* 27, no. 3 (September 1, 2015): E1–15, doi:10.1093/alh/ajv029;</w:t>
        </w:r>
      </w:ins>
      <w:r>
        <w:rPr/>
        <w:t xml:space="preserve"> Christopher Forstall, Neil Coffee, Thomas Buck, Katherine Roache, and Sarah Jacobson, “Modeling the scholars: Detecting Intertextuality through Enhanced Word-level N-gram Matching” </w:t>
      </w:r>
      <w:r>
        <w:rPr>
          <w:i/>
        </w:rPr>
        <w:t>Digital Scholarship in the Humanities</w:t>
      </w:r>
      <w:r>
        <w:rPr/>
        <w:t xml:space="preserve"> 30, no. 4 (2015): 503–515; Douglas Ernest Duhaime, “Textual Reuse in the Eighteenth Century: Mining Eliza Haywood’s Quotations,” </w:t>
      </w:r>
      <w:r>
        <w:rPr>
          <w:i/>
        </w:rPr>
        <w:t>Digital Humanities Quarterly</w:t>
      </w:r>
      <w:r>
        <w:rPr/>
        <w:t xml:space="preserve"> 10, no. 1 (2016): </w:t>
      </w:r>
      <w:hyperlink r:id="rId31">
        <w:r>
          <w:rPr>
            <w:rStyle w:val="InternetLink"/>
          </w:rPr>
          <w:t>http://www.digitalhumanities.org/dhq/vol/10/1/000229/000229.html</w:t>
        </w:r>
      </w:hyperlink>
      <w:r>
        <w:rPr/>
        <w:t>.</w:t>
      </w:r>
    </w:p>
  </w:footnote>
  <w:footnote w:id="49">
    <w:p>
      <w:pPr>
        <w:pStyle w:val="Footnote"/>
        <w:spacing w:before="0" w:after="240"/>
        <w:rPr/>
      </w:pPr>
      <w:r>
        <w:rPr/>
        <w:footnoteRef/>
        <w:tab/>
        <w:t xml:space="preserve"> </w:t>
      </w:r>
      <w:r>
        <w:rPr/>
        <w:t>We filtered this matrix based on what we knew</w:t>
      </w:r>
      <w:ins w:id="687" w:author="Unknown Author" w:date="2017-06-08T20:22:00Z">
        <w:r>
          <w:rPr/>
          <w:t xml:space="preserve"> from the archives</w:t>
        </w:r>
      </w:ins>
      <w:r>
        <w:rPr/>
        <w:t xml:space="preserve"> about the process of borrowing. We removed any match below a threshold that we determined by checking a sample of matches. Because Jaccard similarity scores are symmetric, we also removed anachronistic matches. For instance, a code from 1851 obviously did not borrow from a code from 1877. Furthermore, in chains of borrowing (e.g., NY1850 to CA1851 to CA1868 to CA1872 to MT1895) the latest section might have a high similarity to all of its ancestors, but it was in fact borrowed only from the most recent parent. We therefore filtered the similarity matrix to remove matches within the same code, anachronistic matches, and spurious matches beneath a certain threshold. Then if a section had multiple matches, we kept the match from the chronologically closest code, giving preference to codes from the same state, unless there was a substantially closer match from a different code.</w:t>
      </w:r>
    </w:p>
  </w:footnote>
  <w:footnote w:id="50">
    <w:p>
      <w:pPr>
        <w:pStyle w:val="Footnote"/>
        <w:spacing w:before="0" w:after="240"/>
        <w:rPr/>
      </w:pPr>
      <w:r>
        <w:rPr/>
        <w:footnoteRef/>
        <w:tab/>
        <w:t xml:space="preserve"> </w:t>
      </w:r>
      <w:r>
        <w:rPr/>
        <w:t xml:space="preserve">We have released </w:t>
      </w:r>
      <w:del w:id="688" w:author="Unknown Author" w:date="2017-06-08T20:22:00Z">
        <w:r>
          <w:rPr/>
          <w:delText>two</w:delText>
        </w:r>
      </w:del>
      <w:ins w:id="689" w:author="Unknown Author" w:date="2017-06-08T20:22:00Z">
        <w:r>
          <w:rPr/>
          <w:t>three</w:t>
        </w:r>
      </w:ins>
      <w:r>
        <w:rPr/>
        <w:t xml:space="preserve"> repositories with all the code used for this project. Lincoln Mullen, “textreuse: Detect Text Reuse and Document Similarity,” R package version 0.1.</w:t>
      </w:r>
      <w:del w:id="690" w:author="Unknown Author" w:date="2017-06-08T20:25:00Z">
        <w:r>
          <w:rPr/>
          <w:delText>3</w:delText>
        </w:r>
      </w:del>
      <w:ins w:id="691" w:author="Unknown Author" w:date="2017-06-08T20:25:00Z">
        <w:r>
          <w:rPr/>
          <w:t>4</w:t>
        </w:r>
      </w:ins>
      <w:r>
        <w:rPr/>
        <w:t xml:space="preserve"> (2015–): </w:t>
      </w:r>
      <w:hyperlink r:id="rId32">
        <w:r>
          <w:rPr>
            <w:rStyle w:val="InternetLink"/>
          </w:rPr>
          <w:t>https://github.com/ropensci/textreuse</w:t>
        </w:r>
      </w:hyperlink>
      <w:r>
        <w:rPr/>
        <w:t>, includes our implementation of LSH and other algorithms suitable for use by other scholars.</w:t>
      </w:r>
      <w:ins w:id="692" w:author="Unknown Author" w:date="2017-06-08T20:23:00Z">
        <w:r>
          <w:rPr/>
          <w:t xml:space="preserve"> Lincoln Mullen, et al., “tokenizers: A Consistent Interface to Tokenize Natural Language Text,” R</w:t>
        </w:r>
      </w:ins>
      <w:ins w:id="693" w:author="Unknown Author" w:date="2017-06-08T20:24:00Z">
        <w:r>
          <w:rPr/>
          <w:t xml:space="preserve"> package version 0.1.4 (2016–): </w:t>
        </w:r>
      </w:ins>
      <w:hyperlink r:id="rId33">
        <w:ins w:id="694" w:author="Unknown Author" w:date="2017-06-08T20:24:00Z">
          <w:r>
            <w:rPr>
              <w:rStyle w:val="InternetLink"/>
            </w:rPr>
            <w:t>https://github.com/ropensci/tokenizers</w:t>
          </w:r>
        </w:ins>
      </w:hyperlink>
      <w:ins w:id="695" w:author="Unknown Author" w:date="2017-06-08T20:24:00Z">
        <w:r>
          <w:rPr/>
          <w:t xml:space="preserve">, </w:t>
        </w:r>
      </w:ins>
      <w:ins w:id="696" w:author="Unknown Author" w:date="2017-06-08T20:25:00Z">
        <w:r>
          <w:rPr/>
          <w:t>contains general-purpose tokenizers.</w:t>
        </w:r>
      </w:ins>
      <w:r>
        <w:rPr/>
        <w:t xml:space="preserve"> </w:t>
      </w:r>
      <w:del w:id="697" w:author="Unknown Author" w:date="2017-06-08T20:25:00Z">
        <w:r>
          <w:rPr/>
          <w:delText>(</w:delText>
        </w:r>
      </w:del>
      <w:r>
        <w:rPr/>
        <w:t>Th</w:t>
      </w:r>
      <w:ins w:id="698" w:author="Unknown Author" w:date="2017-06-08T20:25:00Z">
        <w:r>
          <w:rPr/>
          <w:t>ese</w:t>
        </w:r>
      </w:ins>
      <w:del w:id="699" w:author="Unknown Author" w:date="2017-06-08T20:25:00Z">
        <w:r>
          <w:rPr/>
          <w:delText>is</w:delText>
        </w:r>
      </w:del>
      <w:r>
        <w:rPr/>
        <w:t xml:space="preserve"> package was peer-reviewed by rOpenSci, a collective of academic developers who use the R programming language.</w:t>
      </w:r>
      <w:del w:id="700" w:author="Unknown Author" w:date="2017-06-08T20:25:00Z">
        <w:r>
          <w:rPr/>
          <w:delText>)</w:delText>
        </w:r>
      </w:del>
      <w:r>
        <w:rPr/>
        <w:t xml:space="preserve"> A</w:t>
      </w:r>
      <w:ins w:id="701" w:author="Unknown Author" w:date="2017-06-08T20:25:00Z">
        <w:r>
          <w:rPr/>
          <w:t xml:space="preserve">nother </w:t>
        </w:r>
      </w:ins>
      <w:del w:id="702" w:author="Unknown Author" w:date="2017-06-08T20:25:00Z">
        <w:r>
          <w:rPr/>
          <w:delText xml:space="preserve"> second </w:delText>
        </w:r>
      </w:del>
      <w:r>
        <w:rPr/>
        <w:t xml:space="preserve">repository contains all of our code specific to the migration of the Field Code: </w:t>
      </w:r>
      <w:hyperlink r:id="rId34">
        <w:r>
          <w:rPr>
            <w:rStyle w:val="InternetLink"/>
          </w:rPr>
          <w:t>https://github.com/lmullen/civil-procedure-codes/</w:t>
        </w:r>
      </w:hyperlink>
      <w:r>
        <w:rPr/>
        <w:t>. These are the most essential software packages that we used</w:t>
      </w:r>
      <w:del w:id="703" w:author="Unknown Author" w:date="2017-06-08T20:26:00Z">
        <w:r>
          <w:rPr/>
          <w:delText>, except for those cited elsewhere</w:delText>
        </w:r>
      </w:del>
      <w:r>
        <w:rPr/>
        <w:t>: R Core Team, “R: A language and environment for statistical computing,” R Foundation for Statistical Computing, Vienna, Austria (201</w:t>
      </w:r>
      <w:ins w:id="704" w:author="Unknown Author" w:date="2017-06-08T20:26:00Z">
        <w:r>
          <w:rPr/>
          <w:t>7</w:t>
        </w:r>
      </w:ins>
      <w:del w:id="705" w:author="Unknown Author" w:date="2017-06-08T20:26:00Z">
        <w:r>
          <w:rPr/>
          <w:delText>6</w:delText>
        </w:r>
      </w:del>
      <w:r>
        <w:rPr/>
        <w:t xml:space="preserve">): </w:t>
      </w:r>
      <w:hyperlink r:id="rId35">
        <w:r>
          <w:rPr>
            <w:rStyle w:val="InternetLink"/>
          </w:rPr>
          <w:t>https://www.R-project.org/</w:t>
        </w:r>
      </w:hyperlink>
      <w:r>
        <w:rPr/>
        <w:t xml:space="preserve">; Hadley Wickham and Romain Francois, “dplyr: A Grammar of Data Manipulation,” R package version 0.4.3 (2016): </w:t>
      </w:r>
      <w:hyperlink r:id="rId36">
        <w:r>
          <w:rPr>
            <w:rStyle w:val="InternetLink"/>
          </w:rPr>
          <w:t>https://CRAN.R-project.org/package=dplyr</w:t>
        </w:r>
      </w:hyperlink>
      <w:r>
        <w:rPr/>
        <w:t xml:space="preserve">; Hadley Wickham and Winston Chang. “ggplot2: An Implementation of the Grammar of Graphics,” R package version 2.1.0 (2016): </w:t>
      </w:r>
      <w:hyperlink r:id="rId37">
        <w:r>
          <w:rPr>
            <w:rStyle w:val="InternetLink"/>
          </w:rPr>
          <w:t>https://CRAN.R-project.org/package=ggplot2</w:t>
        </w:r>
      </w:hyperlink>
      <w:r>
        <w:rPr/>
        <w:t xml:space="preserve">; Hadley Wickham, “stringr: Simple, Consistent Wrappers for Common String Operations,” R package version 1.0.0 (2016): </w:t>
      </w:r>
      <w:hyperlink r:id="rId38">
        <w:r>
          <w:rPr>
            <w:rStyle w:val="InternetLink"/>
          </w:rPr>
          <w:t>https://CRAN.R-project.org/package=stringr</w:t>
        </w:r>
      </w:hyperlink>
      <w:r>
        <w:rPr/>
        <w:t xml:space="preserve">; Hadley Wickham, “tidyr: Easily Tidy Data,” R package version 0.4.1 (2016): </w:t>
      </w:r>
      <w:hyperlink r:id="rId39">
        <w:r>
          <w:rPr>
            <w:rStyle w:val="InternetLink"/>
          </w:rPr>
          <w:t>https://CRAN.R-project.org/package=tidyr</w:t>
        </w:r>
      </w:hyperlink>
      <w:r>
        <w:rPr/>
        <w:t xml:space="preserve">; Gabor Csardi and T. Nepusz, “The igraph Software Package for Complex Network Research,” </w:t>
      </w:r>
      <w:r>
        <w:rPr>
          <w:i/>
        </w:rPr>
        <w:t>InterJournal, Complex Systems</w:t>
      </w:r>
      <w:r>
        <w:rPr/>
        <w:t xml:space="preserve"> 1695 (2006): </w:t>
      </w:r>
      <w:hyperlink r:id="rId40">
        <w:r>
          <w:rPr>
            <w:rStyle w:val="InternetLink"/>
          </w:rPr>
          <w:t>http://igraph.org</w:t>
        </w:r>
      </w:hyperlink>
      <w:r>
        <w:rPr/>
        <w:t>.</w:t>
      </w:r>
    </w:p>
  </w:footnote>
  <w:footnote w:id="51">
    <w:p>
      <w:pPr>
        <w:pStyle w:val="Footnote"/>
        <w:spacing w:before="0" w:after="240"/>
        <w:rPr/>
      </w:pPr>
      <w:r>
        <w:rPr/>
        <w:footnoteRef/>
        <w:tab/>
        <w:t xml:space="preserve"> </w:t>
      </w:r>
      <w:r>
        <w:rPr/>
        <w:t xml:space="preserve">Attention to big and small scales is described in Shawn Graham, Ian Milligan, and Scott Weingart, </w:t>
      </w:r>
      <w:r>
        <w:rPr>
          <w:i/>
        </w:rPr>
        <w:t>Exploring Big Historical Data: The Historian’s Macroscope</w:t>
      </w:r>
      <w:r>
        <w:rPr/>
        <w:t xml:space="preserve"> (Imperial College Press, 2015).</w:t>
      </w:r>
    </w:p>
  </w:footnote>
  <w:footnote w:id="52">
    <w:p>
      <w:pPr>
        <w:pStyle w:val="Footnote"/>
        <w:spacing w:before="0" w:after="240"/>
        <w:rPr/>
      </w:pPr>
      <w:r>
        <w:rPr/>
        <w:footnoteRef/>
        <w:tab/>
        <w:t xml:space="preserve"> </w:t>
      </w:r>
      <w:r>
        <w:rPr/>
        <w:t>That New York codes are central is obvious from the visualization, but we also confirmed this by formal measures of centrality used in network analysis. A network is simply a list of edges (in our case the number of sections borrowed) between nodes (in our case, the codes). Because even our efforts at determining the best match for each section sometimes attributed a section to an incorrect code, we pruned the edges of the graph so that each code was connected to another code only if it borrowed at least fifty sections or twenty percent of its sections.</w:t>
      </w:r>
    </w:p>
    <w:p>
      <w:pPr>
        <w:pStyle w:val="Footnote"/>
        <w:spacing w:before="0" w:after="240"/>
        <w:rPr/>
      </w:pPr>
      <w:r>
        <w:rPr/>
        <w:tab/>
        <w:t>Within New York there was a definite chronological progression from the 1848, 1849, 1850, 1851, and 1853 versions of the code, but the development was not chronologically linear. The state legislature enacted the 1848, 1849, and 1851 codes, and these show strong similarities in their relationships. The 1850 and 1853 versions were David Dudley Field’s ideal drafts of the code which were never enacted. They were, however, printed with wide margins, quality typesetting, and—in the 1850 draft—extensive explanatory notes, all with an eye towards other jurisdictions copying them as a model. Those two codes show stronger similarity to one another than to the enacted drafts.</w:t>
      </w:r>
    </w:p>
  </w:footnote>
  <w:footnote w:id="53">
    <w:p>
      <w:pPr>
        <w:pStyle w:val="Footnote"/>
        <w:spacing w:before="0" w:after="240"/>
        <w:rPr/>
      </w:pPr>
      <w:r>
        <w:rPr/>
        <w:footnoteRef/>
        <w:tab/>
        <w:t xml:space="preserve"> </w:t>
      </w:r>
      <w:r>
        <w:rPr/>
        <w:t>David Dudley Field, The Latest Edition of the New York Code of Civil Procedure (1878), 21.</w:t>
      </w:r>
    </w:p>
  </w:footnote>
  <w:footnote w:id="54">
    <w:p>
      <w:pPr>
        <w:pStyle w:val="Footnote"/>
        <w:spacing w:before="0" w:after="240"/>
        <w:rPr/>
      </w:pPr>
      <w:r>
        <w:rPr/>
        <w:footnoteRef/>
        <w:tab/>
        <w:t xml:space="preserve"> </w:t>
      </w:r>
      <w:r>
        <w:rPr/>
        <w:t>Non-Field jurisdictions occasionally exhibited a borrowing relationship within a state or across two states. In in a few unusual instances they contributed to codes which were derived from the Field Code. For example, Alabama’s 1852 Code provided a few sections to Tennessee’s 1858 code, and some states like Wisconsin copied, along with the Field Code, large passages of pre-code legislation from earlier in the state’s history.</w:t>
      </w:r>
    </w:p>
  </w:footnote>
  <w:footnote w:id="55">
    <w:p>
      <w:pPr>
        <w:pStyle w:val="Footnote"/>
        <w:spacing w:before="0" w:after="240"/>
        <w:rPr/>
      </w:pPr>
      <w:r>
        <w:rPr/>
        <w:footnoteRef/>
        <w:tab/>
        <w:t xml:space="preserve"> </w:t>
      </w:r>
      <w:r>
        <w:rPr/>
        <w:t>Final Report (New York, 1850), §§ 804–809, compared to 1851 California Laws 260, §§ 439–441.</w:t>
      </w:r>
    </w:p>
  </w:footnote>
  <w:footnote w:id="56">
    <w:p>
      <w:pPr>
        <w:pStyle w:val="Footnotetext"/>
        <w:spacing w:before="0" w:after="240"/>
        <w:rPr/>
      </w:pPr>
      <w:ins w:id="706" w:author="Kellen Funk" w:date="2017-06-01T20:00:00Z">
        <w:r>
          <w:rPr>
            <w:rStyle w:val="Footnotereference"/>
            <w:sz w:val="24"/>
            <w:szCs w:val="24"/>
          </w:rPr>
          <w:footnoteRef/>
          <w:tab/>
        </w:r>
      </w:ins>
      <w:ins w:id="707" w:author="Kellen Funk" w:date="2017-06-01T20:00:00Z">
        <w:r>
          <w:rPr>
            <w:sz w:val="24"/>
            <w:szCs w:val="24"/>
          </w:rPr>
          <w:t xml:space="preserve"> </w:t>
        </w:r>
      </w:ins>
      <w:ins w:id="708" w:author="Lincoln Mullen" w:date="2017-06-08T10:54:00Z">
        <w:r>
          <w:rPr>
            <w:sz w:val="24"/>
            <w:szCs w:val="24"/>
          </w:rPr>
          <w:t xml:space="preserve">Field has often been depicted as lone genius. That image served a political purpose when the architects of federal procedure sought to cast Field as a prophetic voice crying in a wilderness of anti-modern practice. See especially Charles E. Clark, Address on the Proposed Rules of Civil Procedure, </w:t>
        </w:r>
      </w:ins>
      <w:ins w:id="709" w:author="Lincoln Mullen" w:date="2017-06-08T10:54:00Z">
        <w:r>
          <w:rPr>
            <w:i/>
            <w:iCs/>
            <w:sz w:val="24"/>
            <w:szCs w:val="24"/>
          </w:rPr>
          <w:t>American Bar Association Journal</w:t>
        </w:r>
      </w:ins>
      <w:ins w:id="710" w:author="Lincoln Mullen" w:date="2017-06-08T10:54:00Z">
        <w:r>
          <w:rPr>
            <w:sz w:val="24"/>
            <w:szCs w:val="24"/>
          </w:rPr>
          <w:t xml:space="preserve">, 22 (1936):787. On the contrary, Field was joined by a host of what political science literature calls “policy entrepreneurs”—official and unofficial agents who frame political problems and propose, lobby, and advertise for the legislative “solutions” to those problems. See Luc Bernier and Taïeb Hafsi, “The Changing Nature of Public Entrepreneurship,” </w:t>
        </w:r>
      </w:ins>
      <w:ins w:id="711" w:author="Lincoln Mullen" w:date="2017-06-08T10:54:00Z">
        <w:r>
          <w:rPr>
            <w:i/>
            <w:iCs/>
            <w:sz w:val="24"/>
            <w:szCs w:val="24"/>
          </w:rPr>
          <w:t>Public Administration Review</w:t>
        </w:r>
      </w:ins>
      <w:ins w:id="712" w:author="Lincoln Mullen" w:date="2017-06-08T10:54:00Z">
        <w:r>
          <w:rPr>
            <w:sz w:val="24"/>
            <w:szCs w:val="24"/>
          </w:rPr>
          <w:t xml:space="preserve">, 67 (2007):488-503; Michael Mintrom, “Policy Entrepreneurs and the Diffusion of Innovation,” </w:t>
        </w:r>
      </w:ins>
      <w:ins w:id="713" w:author="Lincoln Mullen" w:date="2017-06-08T10:54:00Z">
        <w:r>
          <w:rPr>
            <w:i/>
            <w:iCs/>
            <w:sz w:val="24"/>
            <w:szCs w:val="24"/>
          </w:rPr>
          <w:t>American Journal of Political Science</w:t>
        </w:r>
      </w:ins>
      <w:ins w:id="714" w:author="Lincoln Mullen" w:date="2017-06-08T10:54:00Z">
        <w:r>
          <w:rPr>
            <w:sz w:val="24"/>
            <w:szCs w:val="24"/>
          </w:rPr>
          <w:t>, 41 (1997):738-70.</w:t>
        </w:r>
      </w:ins>
    </w:p>
  </w:footnote>
  <w:footnote w:id="57">
    <w:p>
      <w:pPr>
        <w:pStyle w:val="Footnote"/>
        <w:spacing w:before="0" w:after="200"/>
        <w:rPr/>
      </w:pPr>
      <w:ins w:id="715" w:author="Lincoln Mullen" w:date="2017-06-09T12:08:00Z">
        <w:r>
          <w:rPr/>
          <w:footnoteRef/>
          <w:tab/>
          <w:t xml:space="preserve"> </w:t>
        </w:r>
      </w:ins>
      <w:ins w:id="716" w:author="Lincoln Mullen" w:date="2017-06-09T12:08:00Z">
        <w:r>
          <w:rPr/>
          <w:t>We have made the clusters from this project available at our data analysis repository, https://github.com/lmullen/civil-procedure-codes/out/clusters/.</w:t>
        </w:r>
      </w:ins>
    </w:p>
  </w:footnote>
  <w:footnote w:id="58">
    <w:p>
      <w:pPr>
        <w:pStyle w:val="Footnote"/>
        <w:spacing w:before="0" w:after="240"/>
        <w:rPr/>
      </w:pPr>
      <w:r>
        <w:rPr/>
        <w:footnoteRef/>
        <w:tab/>
        <w:t xml:space="preserve"> </w:t>
      </w:r>
      <w:del w:id="717" w:author="Lincoln Mullen" w:date="2017-06-09T12:06:00Z">
        <w:r>
          <w:rPr/>
          <w:delText xml:space="preserve">Brendan J. Frey and Delbert Dueck, “Clustering by Passing Messages Between Data Points,” </w:delText>
        </w:r>
      </w:del>
      <w:del w:id="718" w:author="Lincoln Mullen" w:date="2017-06-09T12:06:00Z">
        <w:r>
          <w:rPr>
            <w:i/>
          </w:rPr>
          <w:delText>Science</w:delText>
        </w:r>
      </w:del>
      <w:del w:id="719" w:author="Lincoln Mullen" w:date="2017-06-09T12:06:00Z">
        <w:r>
          <w:rPr/>
          <w:delText xml:space="preserve"> 315 (2007): 972–976, doi: 10.1126/science.1136800; Ulrich Bodenhofer, Andreas Kothmeier, and Sepp Hochreiter, “APCluster: An R package for Affinity Propagation Clustering,” </w:delText>
        </w:r>
      </w:del>
      <w:del w:id="720" w:author="Lincoln Mullen" w:date="2017-06-09T12:06:00Z">
        <w:r>
          <w:rPr>
            <w:i/>
          </w:rPr>
          <w:delText>Bioinformatics</w:delText>
        </w:r>
      </w:del>
      <w:del w:id="721" w:author="Lincoln Mullen" w:date="2017-06-09T12:06:00Z">
        <w:r>
          <w:rPr/>
          <w:delText xml:space="preserve"> 27 (2011): 2463–2464, </w:delText>
        </w:r>
      </w:del>
      <w:hyperlink r:id="rId41">
        <w:del w:id="722" w:author="Lincoln Mullen" w:date="2017-06-09T12:06:00Z">
          <w:r>
            <w:rPr>
              <w:rStyle w:val="InternetLink"/>
            </w:rPr>
            <w:delText>doi:10.1093/bioinformatics/btr406</w:delText>
          </w:r>
        </w:del>
      </w:hyperlink>
      <w:del w:id="723" w:author="Lincoln Mullen" w:date="2017-06-09T12:06:00Z">
        <w:r>
          <w:rPr/>
          <w:delText>.</w:delText>
        </w:r>
      </w:del>
      <w:r>
        <w:rPr/>
        <w:t xml:space="preserve"> </w:t>
      </w:r>
      <w:ins w:id="724" w:author="Kellen Funk" w:date="2017-06-01T20:21:00Z">
        <w:r>
          <w:rPr/>
          <w:t xml:space="preserve">There are innumerable clustering algorithms, but we used the affinity propagation clustering algorithm because its assumptions aligned with the characteristics of our problem. That algorithm finds an “exemplar” item which is most characteristic of the other items in the cluster. That assumption fits nicely with borrowings from the Field Code, where a single section (likely from a Field Code) had many borrowings, but where there could also be innovative sections from other states that might be more influential. </w:t>
        </w:r>
      </w:ins>
      <w:r>
        <w:rPr/>
        <w:t>Even though the affinity propagation algorithm did not fully converge with our dataset, it did an adequate job clustering the documents. Because there was an exemplar section for each cluster, we were able to merge clusters whose exemplars had a high Jaccard similarity score.</w:t>
      </w:r>
      <w:ins w:id="725" w:author="Lincoln Mullen" w:date="2017-06-09T12:07:00Z">
        <w:r>
          <w:rPr/>
          <w:t xml:space="preserve"> Brendan J. Frey and Delbert Dueck, “Clustering by Passing Messages Between Data Points,” </w:t>
        </w:r>
      </w:ins>
      <w:ins w:id="726" w:author="Lincoln Mullen" w:date="2017-06-09T12:07:00Z">
        <w:r>
          <w:rPr>
            <w:i/>
          </w:rPr>
          <w:t>Science</w:t>
        </w:r>
      </w:ins>
      <w:ins w:id="727" w:author="Lincoln Mullen" w:date="2017-06-09T12:07:00Z">
        <w:r>
          <w:rPr/>
          <w:t xml:space="preserve"> 315 (2007): 972–976, doi: 10.1126/science.1136800; Ulrich Bodenhofer, Andreas Kothmeier, and Sepp Hochreiter, “APCluster: An R package for Affinity Propagation Clustering,” </w:t>
        </w:r>
      </w:ins>
      <w:ins w:id="728" w:author="Lincoln Mullen" w:date="2017-06-09T12:07:00Z">
        <w:r>
          <w:rPr>
            <w:i/>
          </w:rPr>
          <w:t>Bioinformatics</w:t>
        </w:r>
      </w:ins>
      <w:ins w:id="729" w:author="Lincoln Mullen" w:date="2017-06-09T12:07:00Z">
        <w:r>
          <w:rPr/>
          <w:t xml:space="preserve"> 27 (2011): 2463–2464, </w:t>
        </w:r>
      </w:ins>
      <w:hyperlink r:id="rId42">
        <w:ins w:id="730" w:author="Lincoln Mullen" w:date="2017-06-09T12:07:00Z">
          <w:r>
            <w:rPr>
              <w:rStyle w:val="InternetLink"/>
            </w:rPr>
            <w:t>doi:10.1093/bioinformatics/btr406</w:t>
          </w:r>
        </w:ins>
      </w:hyperlink>
      <w:ins w:id="731" w:author="Lincoln Mullen" w:date="2017-06-09T12:07:00Z">
        <w:r>
          <w:rPr/>
          <w:t>.</w:t>
        </w:r>
      </w:ins>
    </w:p>
  </w:footnote>
  <w:footnote w:id="59">
    <w:p>
      <w:pPr>
        <w:pStyle w:val="Footnote"/>
        <w:spacing w:before="0" w:after="240"/>
        <w:rPr/>
      </w:pPr>
      <w:r>
        <w:rPr/>
        <w:footnoteRef/>
        <w:tab/>
        <w:t xml:space="preserve"> </w:t>
      </w:r>
      <w:r>
        <w:rPr/>
        <w:t xml:space="preserve">Lisa Samuels and Jerome McGann, “Deformance and Interpretation” </w:t>
      </w:r>
      <w:r>
        <w:rPr>
          <w:i/>
        </w:rPr>
        <w:t>New Literary History</w:t>
      </w:r>
      <w:r>
        <w:rPr/>
        <w:t xml:space="preserve"> 30, no. 1 (1999): 25–56; Mark Sample, “Notes toward a Deformed Humanities,” blog post, 2 May 2012: </w:t>
      </w:r>
      <w:hyperlink r:id="rId43">
        <w:r>
          <w:rPr>
            <w:rStyle w:val="InternetLink"/>
          </w:rPr>
          <w:t>http://www.samplereality.com/2012/05/02/notes-towards-a-deformed-humanities/</w:t>
        </w:r>
      </w:hyperlink>
      <w:r>
        <w:rPr/>
        <w:t xml:space="preserve">; Ramsay, </w:t>
      </w:r>
      <w:r>
        <w:rPr>
          <w:i/>
        </w:rPr>
        <w:t>Reading Machines</w:t>
      </w:r>
      <w:r>
        <w:rPr/>
        <w:t>, 32–57.</w:t>
      </w:r>
    </w:p>
  </w:footnote>
  <w:footnote w:id="60">
    <w:p>
      <w:pPr>
        <w:pStyle w:val="Footnotetext"/>
        <w:spacing w:before="0" w:after="240"/>
        <w:rPr/>
      </w:pPr>
      <w:ins w:id="732" w:author="Kellen Funk" w:date="2017-06-01T20:33:00Z">
        <w:r>
          <w:rPr>
            <w:rStyle w:val="Footnotereference"/>
            <w:sz w:val="24"/>
            <w:szCs w:val="24"/>
          </w:rPr>
          <w:footnoteRef/>
          <w:tab/>
        </w:r>
      </w:ins>
      <w:r>
        <w:rPr>
          <w:sz w:val="24"/>
          <w:szCs w:val="24"/>
        </w:rPr>
        <w:t xml:space="preserve">  </w:t>
      </w:r>
      <w:ins w:id="733" w:author="Lincoln Mullen" w:date="2017-06-08T11:00:00Z">
        <w:r>
          <w:rPr>
            <w:sz w:val="24"/>
            <w:szCs w:val="24"/>
          </w:rPr>
          <w:t>Final Report (New York 1850), 714 § 1708, 726-727; 1850 California Laws 455 § 306; 1851 California Laws 114 § 394; 1863 California Laws 60.</w:t>
        </w:r>
      </w:ins>
    </w:p>
  </w:footnote>
  <w:footnote w:id="61">
    <w:p>
      <w:pPr>
        <w:pStyle w:val="Footnotetext"/>
        <w:spacing w:before="0" w:after="240"/>
        <w:jc w:val="both"/>
        <w:rPr/>
      </w:pPr>
      <w:ins w:id="734" w:author="Kellen Funk" w:date="2017-06-01T21:01:00Z">
        <w:r>
          <w:rPr>
            <w:rStyle w:val="Footnotereference"/>
            <w:rFonts w:cs="Times New Roman"/>
            <w:sz w:val="24"/>
            <w:szCs w:val="24"/>
          </w:rPr>
          <w:footnoteRef/>
          <w:tab/>
        </w:r>
      </w:ins>
      <w:ins w:id="735" w:author="Kellen Funk" w:date="2017-06-01T21:01:00Z">
        <w:r>
          <w:rPr>
            <w:rFonts w:cs="Times New Roman"/>
            <w:sz w:val="24"/>
            <w:szCs w:val="24"/>
          </w:rPr>
          <w:t xml:space="preserve"> </w:t>
        </w:r>
      </w:ins>
      <w:ins w:id="736" w:author="Kellen Funk" w:date="2017-06-01T21:01:00Z">
        <w:r>
          <w:rPr>
            <w:rFonts w:cs="Times New Roman"/>
            <w:sz w:val="24"/>
            <w:szCs w:val="24"/>
          </w:rPr>
          <w:t>In addition to California, the other code states to exclude racialized testimony were Arizona, Idaho, Indiana, Iowa, Kansas, Kentucky, Missouri, Nebraska, Nevada, Montana, Oregon, Tennessee, Washington, and Wyoming.</w:t>
        </w:r>
      </w:ins>
    </w:p>
  </w:footnote>
  <w:footnote w:id="62">
    <w:p>
      <w:pPr>
        <w:pStyle w:val="Footnotetext"/>
        <w:spacing w:before="0" w:after="240"/>
        <w:rPr/>
      </w:pPr>
      <w:ins w:id="737" w:author="Kellen Funk" w:date="2017-06-01T21:01:00Z">
        <w:r>
          <w:rPr>
            <w:rStyle w:val="Footnotereference"/>
            <w:sz w:val="24"/>
            <w:szCs w:val="24"/>
          </w:rPr>
          <w:footnoteRef/>
          <w:tab/>
        </w:r>
      </w:ins>
      <w:r>
        <w:rPr>
          <w:sz w:val="24"/>
          <w:szCs w:val="24"/>
        </w:rPr>
        <w:t xml:space="preserve"> </w:t>
      </w:r>
      <w:ins w:id="738" w:author="Lincoln Mullen" w:date="2017-06-08T11:01:00Z">
        <w:r>
          <w:rPr>
            <w:sz w:val="24"/>
            <w:szCs w:val="24"/>
          </w:rPr>
          <w:t>See Final Report (New York 1850), 715; First Report (New York), 246.</w:t>
        </w:r>
      </w:ins>
    </w:p>
  </w:footnote>
  <w:footnote w:id="63">
    <w:p>
      <w:pPr>
        <w:pStyle w:val="Footnotetext"/>
        <w:spacing w:before="0" w:after="240"/>
        <w:jc w:val="both"/>
        <w:rPr/>
      </w:pPr>
      <w:ins w:id="739" w:author="Kellen Funk" w:date="2017-06-01T21:01:00Z">
        <w:r>
          <w:rPr>
            <w:rStyle w:val="Footnotereference"/>
            <w:rFonts w:cs="Times New Roman"/>
            <w:sz w:val="24"/>
            <w:szCs w:val="24"/>
          </w:rPr>
          <w:footnoteRef/>
          <w:tab/>
        </w:r>
      </w:ins>
      <w:ins w:id="740" w:author="Kellen Funk" w:date="2017-06-01T21:01:00Z">
        <w:r>
          <w:rPr>
            <w:rFonts w:cs="Times New Roman"/>
            <w:sz w:val="24"/>
            <w:szCs w:val="24"/>
          </w:rPr>
          <w:t xml:space="preserve"> </w:t>
        </w:r>
      </w:ins>
      <w:ins w:id="741" w:author="Kellen Funk" w:date="2017-06-01T21:01:00Z">
        <w:r>
          <w:rPr>
            <w:rFonts w:cs="Times New Roman"/>
            <w:sz w:val="24"/>
            <w:szCs w:val="24"/>
          </w:rPr>
          <w:t>1866 Nebraska Revised Statutes 449; 1870 Wyoming Laws 572.</w:t>
        </w:r>
      </w:ins>
    </w:p>
  </w:footnote>
  <w:footnote w:id="64">
    <w:p>
      <w:pPr>
        <w:pStyle w:val="Footnotetext"/>
        <w:spacing w:before="0" w:after="240"/>
        <w:jc w:val="both"/>
        <w:rPr/>
      </w:pPr>
      <w:ins w:id="742" w:author="Kellen Funk" w:date="2017-06-01T21:01:00Z">
        <w:r>
          <w:rPr>
            <w:rStyle w:val="Footnotereference"/>
            <w:rFonts w:cs="Times New Roman"/>
            <w:sz w:val="24"/>
            <w:szCs w:val="24"/>
          </w:rPr>
          <w:footnoteRef/>
          <w:tab/>
        </w:r>
      </w:ins>
      <w:ins w:id="743" w:author="Kellen Funk" w:date="2017-06-01T21:01:00Z">
        <w:r>
          <w:rPr>
            <w:rFonts w:cs="Times New Roman"/>
            <w:sz w:val="24"/>
            <w:szCs w:val="24"/>
          </w:rPr>
          <w:t xml:space="preserve"> </w:t>
        </w:r>
      </w:ins>
      <w:ins w:id="744" w:author="Kellen Funk" w:date="2017-06-01T21:01:00Z">
        <w:r>
          <w:rPr>
            <w:rFonts w:cs="Times New Roman"/>
            <w:sz w:val="24"/>
            <w:szCs w:val="24"/>
          </w:rPr>
          <w:t xml:space="preserve">Journal of the House of the Territory of Montana (1865), 201-202, 207-210. In his study of testimonial exclusions, George Fisher concluded that “in those states that maintained racial exclusion laws, legislators chose to avoid an awkward clash between those laws and rules permitting testimony by civil parties simply by resisting the latter as long as they retained the former.” George Fisher, “The Jury’s Rise as Lie Detector,” 107 </w:t>
        </w:r>
      </w:ins>
      <w:ins w:id="745" w:author="Kellen Funk" w:date="2017-06-01T21:01:00Z">
        <w:r>
          <w:rPr>
            <w:rFonts w:cs="Times New Roman"/>
            <w:i/>
            <w:sz w:val="24"/>
            <w:szCs w:val="24"/>
          </w:rPr>
          <w:t>Yale Law Journal</w:t>
        </w:r>
      </w:ins>
      <w:ins w:id="746" w:author="Kellen Funk" w:date="2017-06-01T21:01:00Z">
        <w:r>
          <w:rPr>
            <w:rFonts w:cs="Times New Roman"/>
            <w:sz w:val="24"/>
            <w:szCs w:val="24"/>
          </w:rPr>
          <w:t xml:space="preserve"> 575 (1997), 661-662, 673-674. Fisher, however, overlooked the specific provisions of the western Field Codes which both permitted party testimony but forbid racial testimony. In part, Fisher missed how often these supposed “awkward clashes” were tolerated in the law because he focused on states, not territories, and the racial exclusions were much more prevalent in the latter jurisdictions. </w:t>
        </w:r>
      </w:ins>
    </w:p>
  </w:footnote>
  <w:footnote w:id="65">
    <w:p>
      <w:pPr>
        <w:pStyle w:val="Footnotetext"/>
        <w:spacing w:before="0" w:after="240"/>
        <w:jc w:val="both"/>
        <w:rPr/>
      </w:pPr>
      <w:ins w:id="747" w:author="Kellen Funk" w:date="2017-06-01T21:21:00Z">
        <w:r>
          <w:rPr>
            <w:rStyle w:val="Footnotereference"/>
            <w:rFonts w:cs="Times New Roman"/>
            <w:sz w:val="24"/>
            <w:szCs w:val="24"/>
          </w:rPr>
          <w:footnoteRef/>
          <w:tab/>
        </w:r>
      </w:ins>
      <w:ins w:id="748" w:author="Kellen Funk" w:date="2017-06-01T21:21:00Z">
        <w:r>
          <w:rPr>
            <w:rFonts w:cs="Times New Roman"/>
            <w:sz w:val="24"/>
            <w:szCs w:val="24"/>
          </w:rPr>
          <w:t xml:space="preserve"> </w:t>
        </w:r>
      </w:ins>
      <w:ins w:id="749" w:author="Kellen Funk" w:date="2017-06-01T21:21:00Z">
        <w:r>
          <w:rPr>
            <w:rFonts w:cs="Times New Roman"/>
            <w:sz w:val="24"/>
            <w:szCs w:val="24"/>
          </w:rPr>
          <w:t>Fourth Report of the Commissioners on Pleading and Practice (New York 1849), xxv-xxix.</w:t>
        </w:r>
      </w:ins>
    </w:p>
  </w:footnote>
  <w:footnote w:id="66">
    <w:p>
      <w:pPr>
        <w:pStyle w:val="Footnotetext"/>
        <w:spacing w:before="0" w:after="240"/>
        <w:rPr/>
      </w:pPr>
      <w:ins w:id="750" w:author="Kellen Funk" w:date="2017-06-01T21:21:00Z">
        <w:r>
          <w:rPr>
            <w:rStyle w:val="Footnotereference"/>
            <w:sz w:val="24"/>
            <w:szCs w:val="24"/>
          </w:rPr>
          <w:footnoteRef/>
          <w:tab/>
        </w:r>
      </w:ins>
      <w:ins w:id="751" w:author="Kellen Funk" w:date="2017-06-01T21:21:00Z">
        <w:r>
          <w:rPr>
            <w:sz w:val="24"/>
            <w:szCs w:val="24"/>
          </w:rPr>
          <w:t xml:space="preserve"> </w:t>
        </w:r>
      </w:ins>
      <w:ins w:id="752" w:author="Kellen Funk" w:date="2017-06-01T21:21:00Z">
        <w:r>
          <w:rPr>
            <w:rFonts w:cs="Times New Roman"/>
            <w:sz w:val="24"/>
            <w:szCs w:val="24"/>
          </w:rPr>
          <w:t xml:space="preserve">People v. Hall, 4 Cal. 399 (1854). The case was a criminal prosecution for murder committed by a white man, but all three witnesses to the murder were Chinese. As the criminal and civil procedure codes contained identical language on the exclusion of testimony, </w:t>
        </w:r>
      </w:ins>
      <w:ins w:id="753" w:author="Kellen Funk" w:date="2017-06-01T21:21:00Z">
        <w:r>
          <w:rPr>
            <w:rFonts w:cs="Times New Roman"/>
            <w:i/>
            <w:sz w:val="24"/>
            <w:szCs w:val="24"/>
          </w:rPr>
          <w:t>Hall</w:t>
        </w:r>
      </w:ins>
      <w:ins w:id="754" w:author="Kellen Funk" w:date="2017-06-01T21:21:00Z">
        <w:r>
          <w:rPr>
            <w:rFonts w:cs="Times New Roman"/>
            <w:sz w:val="24"/>
            <w:szCs w:val="24"/>
          </w:rPr>
          <w:t xml:space="preserve"> was understood to apply to civil cases as well. See Speer v. See Yup Co., 13 Cal. 73 (1859). On </w:t>
        </w:r>
      </w:ins>
      <w:ins w:id="755" w:author="Kellen Funk" w:date="2017-06-01T21:21:00Z">
        <w:r>
          <w:rPr>
            <w:rFonts w:cs="Times New Roman"/>
            <w:i/>
            <w:sz w:val="24"/>
            <w:szCs w:val="24"/>
          </w:rPr>
          <w:t>Hall</w:t>
        </w:r>
      </w:ins>
      <w:ins w:id="756" w:author="Kellen Funk" w:date="2017-06-01T21:21:00Z">
        <w:r>
          <w:rPr>
            <w:rFonts w:cs="Times New Roman"/>
            <w:sz w:val="24"/>
            <w:szCs w:val="24"/>
          </w:rPr>
          <w:t xml:space="preserve">, see also William J. Novak, “The Legal Transformation of Citizenship in Nineteenth-Century America,” in Meg Jacobs et al., eds., </w:t>
        </w:r>
      </w:ins>
      <w:ins w:id="757" w:author="Kellen Funk" w:date="2017-06-01T21:21:00Z">
        <w:r>
          <w:rPr>
            <w:rFonts w:cs="Times New Roman"/>
            <w:i/>
            <w:sz w:val="24"/>
            <w:szCs w:val="24"/>
          </w:rPr>
          <w:t>The Democratic Experiment: New Directions in American Political History</w:t>
        </w:r>
      </w:ins>
      <w:ins w:id="758" w:author="Kellen Funk" w:date="2017-06-01T21:21:00Z">
        <w:r>
          <w:rPr>
            <w:rFonts w:cs="Times New Roman"/>
            <w:sz w:val="24"/>
            <w:szCs w:val="24"/>
          </w:rPr>
          <w:t xml:space="preserve"> (Princeton: Princeton University Press, 2003), 85-119.</w:t>
        </w:r>
      </w:ins>
    </w:p>
  </w:footnote>
  <w:footnote w:id="67">
    <w:p>
      <w:pPr>
        <w:pStyle w:val="Footnote"/>
        <w:spacing w:before="0" w:after="240"/>
        <w:rPr/>
      </w:pPr>
      <w:r>
        <w:rPr/>
        <w:footnoteRef/>
        <w:tab/>
        <w:t xml:space="preserve"> </w:t>
      </w:r>
      <w:r>
        <w:rPr/>
        <w:t>First Report (New York, 1848), 197.</w:t>
      </w:r>
    </w:p>
  </w:footnote>
  <w:footnote w:id="68">
    <w:p>
      <w:pPr>
        <w:pStyle w:val="Footnote"/>
        <w:spacing w:before="0" w:after="240"/>
        <w:rPr/>
      </w:pPr>
      <w:r>
        <w:rPr/>
        <w:footnoteRef/>
        <w:tab/>
        <w:t xml:space="preserve"> </w:t>
      </w:r>
      <w:r>
        <w:rPr/>
        <w:t>Those jurisdictions were Nevada (1861), Dakota Territory—which retained the Code when split into North and South (1862), Idaho (1864), Arizona (1864), Montana (1865), Arkansas (1868), North Carolina (1868), Wyoming (1869), Florida (1870), South Carolina (1870), Utah (1870), and Colorado (1877).</w:t>
      </w:r>
    </w:p>
  </w:footnote>
  <w:footnote w:id="69">
    <w:p>
      <w:pPr>
        <w:pStyle w:val="Footnote"/>
        <w:spacing w:before="0" w:after="240"/>
        <w:rPr/>
      </w:pPr>
      <w:r>
        <w:rPr/>
        <w:footnoteRef/>
        <w:tab/>
        <w:t xml:space="preserve"> </w:t>
      </w:r>
      <w:del w:id="759" w:author="Lincoln Mullen" w:date="2017-06-08T14:13:00Z">
        <w:r>
          <w:rPr/>
          <w:delText xml:space="preserve">Elliott West, “Reconstructing Race,” </w:delText>
        </w:r>
      </w:del>
      <w:del w:id="760" w:author="Lincoln Mullen" w:date="2017-06-08T14:13:00Z">
        <w:r>
          <w:rPr>
            <w:i/>
          </w:rPr>
          <w:delText>Western Historical Quarterly</w:delText>
        </w:r>
      </w:del>
      <w:del w:id="761" w:author="Lincoln Mullen" w:date="2017-06-08T14:13:00Z">
        <w:r>
          <w:rPr/>
          <w:delText xml:space="preserve"> 34 (2003): 6.</w:delText>
        </w:r>
      </w:del>
      <w:r>
        <w:rPr/>
        <w:t xml:space="preserve"> </w:t>
      </w:r>
      <w:ins w:id="762" w:author="Lincoln Mullen" w:date="2017-06-08T14:13:00Z">
        <w:r>
          <w:rPr/>
          <w:t xml:space="preserve">West, “Reconstructing Race,” 6. </w:t>
        </w:r>
      </w:ins>
      <w:r>
        <w:rPr/>
        <w:t xml:space="preserve">See also Heather Cox Richardson, </w:t>
      </w:r>
      <w:r>
        <w:rPr>
          <w:i/>
        </w:rPr>
        <w:t>West from Appomattox: The Reconstruction of America after the Civil War</w:t>
      </w:r>
      <w:r>
        <w:rPr/>
        <w:t xml:space="preserve"> (Yale University Press, 2007); Sven Beckert, </w:t>
      </w:r>
      <w:r>
        <w:rPr>
          <w:i/>
        </w:rPr>
        <w:t>Monied Metropolis: New York City and the Consolidation of the American Bourgeoisie, 1850–1896</w:t>
      </w:r>
      <w:r>
        <w:rPr/>
        <w:t xml:space="preserve"> (Harvard, 2003); Mark Wahlgren Summers, </w:t>
      </w:r>
      <w:r>
        <w:rPr>
          <w:i/>
        </w:rPr>
        <w:t>The Ordeal of the Reunion: A New History of Reconstruction</w:t>
      </w:r>
      <w:r>
        <w:rPr/>
        <w:t xml:space="preserve"> (University of North Carolina Press, 2014). The major application of the Greater Reconstruction idea to legal history has been Sarah Barringer Gordon, </w:t>
      </w:r>
      <w:r>
        <w:rPr>
          <w:i/>
        </w:rPr>
        <w:t>The Mormon Question: Polygamy and Constitutional Conflict in Nineteenth-Century America</w:t>
      </w:r>
      <w:r>
        <w:rPr/>
        <w:t xml:space="preserve"> (University of North Carolina Press, 2003).</w:t>
      </w:r>
    </w:p>
  </w:footnote>
  <w:footnote w:id="70">
    <w:p>
      <w:pPr>
        <w:pStyle w:val="Footnote"/>
        <w:spacing w:before="0" w:after="240"/>
        <w:rPr/>
      </w:pPr>
      <w:r>
        <w:rPr/>
        <w:footnoteRef/>
        <w:tab/>
        <w:t xml:space="preserve"> </w:t>
      </w:r>
      <w:r>
        <w:rPr/>
        <w:t xml:space="preserve">See, for instance, Rogers Smith, </w:t>
      </w:r>
      <w:r>
        <w:rPr>
          <w:i/>
        </w:rPr>
        <w:t>Civic Ideals: Conflicting Visions of Citizenship in U.S. History</w:t>
      </w:r>
      <w:r>
        <w:rPr/>
        <w:t xml:space="preserve"> (Yale, 1999); Meg Jacobs, William J. Novak, and Julian E. Zelizer, eds., </w:t>
      </w:r>
      <w:r>
        <w:rPr>
          <w:i/>
        </w:rPr>
        <w:t>The Democratic Experiment: New Directions in American Political History</w:t>
      </w:r>
      <w:r>
        <w:rPr/>
        <w:t xml:space="preserve"> (Princeton, 2003); </w:t>
      </w:r>
      <w:del w:id="763" w:author="Kellen Funk" w:date="2017-06-01T22:44:00Z">
        <w:r>
          <w:rPr/>
          <w:delText xml:space="preserve">Edward </w:delText>
        </w:r>
      </w:del>
      <w:r>
        <w:rPr/>
        <w:t xml:space="preserve">Purcell, </w:t>
      </w:r>
      <w:r>
        <w:rPr>
          <w:i/>
        </w:rPr>
        <w:t>Litigation and Inequality</w:t>
      </w:r>
      <w:del w:id="764" w:author="Kellen Funk" w:date="2017-06-01T22:44:00Z">
        <w:r>
          <w:rPr>
            <w:i/>
          </w:rPr>
          <w:delText>: Federal Diversity Jurisdiction in Industrial America, 1870–1958 (Oxford, 1992)</w:delText>
        </w:r>
      </w:del>
      <w:r>
        <w:rPr/>
        <w:t>.</w:t>
      </w:r>
    </w:p>
  </w:footnote>
  <w:footnote w:id="71">
    <w:p>
      <w:pPr>
        <w:pStyle w:val="Footnote"/>
        <w:spacing w:before="0" w:after="240"/>
        <w:rPr/>
      </w:pPr>
      <w:r>
        <w:rPr/>
        <w:footnoteRef/>
        <w:tab/>
        <w:t xml:space="preserve"> </w:t>
      </w:r>
      <w:r>
        <w:rPr/>
        <w:t>Naomi Lamoreaux and John Joseph Wallis, “States, Not Nation: The Sources of Political and Economic Development in the Early United States,” paper presented at the Economic History Workshop, Harvard University, March 4, 2016.</w:t>
      </w:r>
    </w:p>
  </w:footnote>
  <w:footnote w:id="72">
    <w:p>
      <w:pPr>
        <w:pStyle w:val="Footnote"/>
        <w:spacing w:before="0" w:after="240"/>
        <w:rPr/>
      </w:pPr>
      <w:r>
        <w:rPr/>
        <w:footnoteRef/>
        <w:tab/>
        <w:t xml:space="preserve"> </w:t>
      </w:r>
      <w:r>
        <w:rPr/>
        <w:t>For instance, although Tennessee in 1858 adapted nearly 225 sections of its code from Field codes, the state also incorporated nearly 50 sections of the 1852 Code of Alabama, one of the largest borrowings of southern legislation within the corpus we collected.</w:t>
      </w:r>
    </w:p>
  </w:footnote>
  <w:footnote w:id="73">
    <w:p>
      <w:pPr>
        <w:pStyle w:val="Footnote"/>
        <w:spacing w:before="0" w:after="240"/>
        <w:rPr/>
      </w:pPr>
      <w:r>
        <w:rPr/>
        <w:footnoteRef/>
        <w:tab/>
        <w:t xml:space="preserve"> </w:t>
      </w:r>
      <w:r>
        <w:rPr/>
        <w:t xml:space="preserve">See Charles E. Clark, “The New Illinois Civil Practice Act,” </w:t>
      </w:r>
      <w:r>
        <w:rPr>
          <w:i/>
        </w:rPr>
        <w:t>University of Chicago Law Review</w:t>
      </w:r>
      <w:r>
        <w:rPr/>
        <w:t xml:space="preserve"> 1 (1933): 209. Nevertheless, even Illinois had substantial legislation organizing the courts and prescribing certain common law processes for obtaining civil remedies, and Colorado adapted the bulk of this legislation when it organized as a territory, a full seventeen years before its legislature considered adopting the Field Code.</w:t>
      </w:r>
    </w:p>
  </w:footnote>
  <w:footnote w:id="74">
    <w:p>
      <w:pPr>
        <w:pStyle w:val="Footnote"/>
        <w:spacing w:before="0" w:after="240"/>
        <w:rPr/>
      </w:pPr>
      <w:r>
        <w:rPr/>
        <w:footnoteRef/>
        <w:tab/>
        <w:t xml:space="preserve"> </w:t>
      </w:r>
      <w:r>
        <w:rPr/>
        <w:t xml:space="preserve">Journal of the Assembly of the Territory of Utah (1870), 15. See also Leonard J. Arrington, </w:t>
      </w:r>
      <w:r>
        <w:rPr>
          <w:i/>
        </w:rPr>
        <w:t>Great Basin Kingdom: An Economic History of the Latter-Day Saints, 1830–1900</w:t>
      </w:r>
      <w:r>
        <w:rPr/>
        <w:t>, new edition (University of Illinois Press, 2004).</w:t>
      </w:r>
    </w:p>
  </w:footnote>
  <w:footnote w:id="75">
    <w:p>
      <w:pPr>
        <w:pStyle w:val="Footnote"/>
        <w:spacing w:before="0" w:after="240"/>
        <w:rPr/>
      </w:pPr>
      <w:r>
        <w:rPr/>
        <w:footnoteRef/>
        <w:tab/>
        <w:t xml:space="preserve"> “</w:t>
      </w:r>
      <w:r>
        <w:rPr/>
        <w:t xml:space="preserve">The Code Again,” </w:t>
      </w:r>
      <w:r>
        <w:rPr>
          <w:i/>
        </w:rPr>
        <w:t>Pueblo Daily Chieftain</w:t>
      </w:r>
      <w:r>
        <w:rPr/>
        <w:t>, February 25, 1877.</w:t>
      </w:r>
    </w:p>
  </w:footnote>
  <w:footnote w:id="76">
    <w:p>
      <w:pPr>
        <w:pStyle w:val="Footnote"/>
        <w:spacing w:before="0" w:after="240"/>
        <w:rPr/>
      </w:pPr>
      <w:r>
        <w:rPr/>
        <w:footnoteRef/>
        <w:tab/>
        <w:t xml:space="preserve"> “</w:t>
      </w:r>
      <w:r>
        <w:rPr/>
        <w:t xml:space="preserve">The Legislature: The Senate Devotes Another Day to the Code,” </w:t>
      </w:r>
      <w:r>
        <w:rPr>
          <w:i/>
        </w:rPr>
        <w:t>Denver Daily Tribune</w:t>
      </w:r>
      <w:r>
        <w:rPr/>
        <w:t>, February 17, 1877.</w:t>
      </w:r>
    </w:p>
  </w:footnote>
  <w:footnote w:id="77">
    <w:p>
      <w:pPr>
        <w:pStyle w:val="Footnote"/>
        <w:spacing w:before="0" w:after="240"/>
        <w:rPr/>
      </w:pPr>
      <w:r>
        <w:rPr/>
        <w:footnoteRef/>
        <w:tab/>
        <w:t xml:space="preserve"> </w:t>
      </w:r>
      <w:r>
        <w:rPr/>
        <w:t>Governor’s Message, in Journal of the House of Assembly of the Territory of Nebraska (1857), 12.</w:t>
      </w:r>
    </w:p>
  </w:footnote>
  <w:footnote w:id="78">
    <w:p>
      <w:pPr>
        <w:pStyle w:val="Footnote"/>
        <w:spacing w:before="0" w:after="240"/>
        <w:rPr/>
      </w:pPr>
      <w:r>
        <w:rPr/>
        <w:footnoteRef/>
        <w:tab/>
        <w:t xml:space="preserve"> </w:t>
      </w:r>
      <w:r>
        <w:rPr/>
        <w:t xml:space="preserve">William A. Jenkins to William Blount Rodman, January 14, 1868, Rodman Papers. East Carolina University Library, Special Collections. Rodman’s explication of the Code appeared in three sequentially numbered articles in the </w:t>
      </w:r>
      <w:r>
        <w:rPr>
          <w:i/>
        </w:rPr>
        <w:t>Standard</w:t>
      </w:r>
      <w:r>
        <w:rPr/>
        <w:t xml:space="preserve"> on August 14, 15, and 16, 1868, under the title “The Code of Civil Procedure.” Rodman disclosed his authorship in private correspondence with Barringer. See Barringer to Rodman, August 21, 1868, Rodman Papers.</w:t>
      </w:r>
    </w:p>
  </w:footnote>
  <w:footnote w:id="79">
    <w:p>
      <w:pPr>
        <w:pStyle w:val="Footnote"/>
        <w:spacing w:before="0" w:after="240"/>
        <w:rPr/>
      </w:pPr>
      <w:r>
        <w:rPr/>
        <w:footnoteRef/>
        <w:tab/>
        <w:t xml:space="preserve"> </w:t>
      </w:r>
      <w:r>
        <w:rPr/>
        <w:t xml:space="preserve">Gordon Morris Bakken, </w:t>
      </w:r>
      <w:r>
        <w:rPr>
          <w:i/>
        </w:rPr>
        <w:t>Practicing Law in Frontier California</w:t>
      </w:r>
      <w:r>
        <w:rPr/>
        <w:t xml:space="preserve"> (Nebraska 1991), 51–54. The new western history ushered in by Patricia Nelson Limerick, </w:t>
      </w:r>
      <w:r>
        <w:rPr>
          <w:i/>
        </w:rPr>
        <w:t>The Legacy of Conquest: The Unbroken Past of the American West</w:t>
      </w:r>
      <w:r>
        <w:rPr/>
        <w:t xml:space="preserve"> (Norton, 1987) and Richard White, </w:t>
      </w:r>
      <w:r>
        <w:rPr>
          <w:i/>
        </w:rPr>
        <w:t>“It’s Your Misfortune and None of My Own”: A History of the American West</w:t>
      </w:r>
      <w:r>
        <w:rPr/>
        <w:t xml:space="preserve"> (Oklahoma, 1991) is now returning to issues of political economy. See Patricia Nelson Limerick, </w:t>
      </w:r>
      <w:r>
        <w:rPr>
          <w:i/>
        </w:rPr>
        <w:t>A Ditch in Time: The City, the West, and Water</w:t>
      </w:r>
      <w:r>
        <w:rPr/>
        <w:t xml:space="preserve"> (Fulcrum, 2012); Richard White, </w:t>
      </w:r>
      <w:r>
        <w:rPr>
          <w:i/>
        </w:rPr>
        <w:t>Railroaded: The Transcontinentals and the Making of Modern America</w:t>
      </w:r>
      <w:r>
        <w:rPr/>
        <w:t xml:space="preserve"> (Norton, 2011).</w:t>
      </w:r>
    </w:p>
  </w:footnote>
  <w:footnote w:id="80">
    <w:p>
      <w:pPr>
        <w:pStyle w:val="Footnote"/>
        <w:spacing w:before="0" w:after="240"/>
        <w:rPr/>
      </w:pPr>
      <w:r>
        <w:rPr/>
        <w:footnoteRef/>
        <w:tab/>
        <w:t xml:space="preserve"> “</w:t>
      </w:r>
      <w:r>
        <w:rPr/>
        <w:t xml:space="preserve">The Code,” </w:t>
      </w:r>
      <w:r>
        <w:rPr>
          <w:i/>
        </w:rPr>
        <w:t>Denver Daily Tribune</w:t>
      </w:r>
      <w:r>
        <w:rPr/>
        <w:t xml:space="preserve">, January 10, 1877; “The Code,” </w:t>
      </w:r>
      <w:r>
        <w:rPr>
          <w:i/>
        </w:rPr>
        <w:t>Denver Daily Times</w:t>
      </w:r>
      <w:r>
        <w:rPr/>
        <w:t>, January 27, 1877.</w:t>
      </w:r>
    </w:p>
  </w:footnote>
  <w:footnote w:id="81">
    <w:p>
      <w:pPr>
        <w:pStyle w:val="Footnote"/>
        <w:spacing w:before="0" w:after="240"/>
        <w:rPr/>
      </w:pPr>
      <w:r>
        <w:rPr/>
        <w:footnoteRef/>
        <w:tab/>
        <w:t xml:space="preserve"> “</w:t>
      </w:r>
      <w:r>
        <w:rPr/>
        <w:t xml:space="preserve">A Code of Civil Procedure,” </w:t>
      </w:r>
      <w:r>
        <w:rPr>
          <w:i/>
        </w:rPr>
        <w:t>Denver Daily Times</w:t>
      </w:r>
      <w:r>
        <w:rPr/>
        <w:t>, January 12, 1877.</w:t>
      </w:r>
    </w:p>
  </w:footnote>
  <w:footnote w:id="82">
    <w:p>
      <w:pPr>
        <w:pStyle w:val="Footnote"/>
        <w:spacing w:before="0" w:after="240"/>
        <w:rPr/>
      </w:pPr>
      <w:r>
        <w:rPr/>
        <w:footnoteRef/>
        <w:tab/>
        <w:t xml:space="preserve"> “</w:t>
      </w:r>
      <w:r>
        <w:rPr/>
        <w:t xml:space="preserve">The Code,” </w:t>
      </w:r>
      <w:r>
        <w:rPr>
          <w:i/>
        </w:rPr>
        <w:t>Denver Daily Tribune</w:t>
      </w:r>
      <w:r>
        <w:rPr/>
        <w:t>, January 31, 1877.</w:t>
      </w:r>
    </w:p>
  </w:footnote>
  <w:footnote w:id="83">
    <w:p>
      <w:pPr>
        <w:pStyle w:val="Footnote"/>
        <w:spacing w:before="0" w:after="240"/>
        <w:rPr/>
      </w:pPr>
      <w:r>
        <w:rPr/>
        <w:footnoteRef/>
        <w:tab/>
        <w:t xml:space="preserve"> </w:t>
      </w:r>
      <w:r>
        <w:rPr/>
        <w:t xml:space="preserve">See Gunther A. Weiss, “The Enchantment of Codification in the Common-Law World,” </w:t>
      </w:r>
      <w:r>
        <w:rPr>
          <w:i/>
        </w:rPr>
        <w:t>Yale Journal of International Law</w:t>
      </w:r>
      <w:r>
        <w:rPr/>
        <w:t xml:space="preserve"> 25 (2000): 435. For a thorough study of the ideology of codification in India, see Robert A. Yelle, </w:t>
      </w:r>
      <w:r>
        <w:rPr>
          <w:i/>
        </w:rPr>
        <w:t>The Language of Disenchantment: Protestant Literalism and Colonial Discourse in British India</w:t>
      </w:r>
      <w:r>
        <w:rPr/>
        <w:t xml:space="preserve"> (Oxford: Oxford University Press, 2012).</w:t>
      </w:r>
    </w:p>
  </w:footnote>
  <w:footnote w:id="84">
    <w:p>
      <w:pPr>
        <w:pStyle w:val="Footnote"/>
        <w:spacing w:before="0" w:after="240"/>
        <w:rPr/>
      </w:pPr>
      <w:r>
        <w:rPr/>
        <w:footnoteRef/>
        <w:tab/>
        <w:t xml:space="preserve"> </w:t>
      </w:r>
      <w:r>
        <w:rPr/>
        <w:t>See, for instance, James C. Carter’s classic defense of the common law against codification, “The Ideal and the Actual in the Law,” Address to the American Bar Association, August 21, 1890, at 28 (“the legislature should never attempt to perform the function of the judge, that of simply ascertaining and declaring existing customs. This is the work of experts who can qualify themselves only by the devotion of their lives.”).</w:t>
      </w:r>
    </w:p>
  </w:footnote>
  <w:footnote w:id="85">
    <w:p>
      <w:pPr>
        <w:pStyle w:val="Footnote"/>
        <w:spacing w:before="0" w:after="240"/>
        <w:rPr/>
      </w:pPr>
      <w:r>
        <w:rPr/>
        <w:footnoteRef/>
        <w:tab/>
        <w:t xml:space="preserve"> </w:t>
      </w:r>
      <w:r>
        <w:rPr/>
        <w:t xml:space="preserve">See, for instance, “Note,” </w:t>
      </w:r>
      <w:r>
        <w:rPr>
          <w:i/>
        </w:rPr>
        <w:t>Albany Law Journal</w:t>
      </w:r>
      <w:r>
        <w:rPr/>
        <w:t xml:space="preserve"> 29 (1884): 141–42; Millar, </w:t>
      </w:r>
      <w:r>
        <w:rPr>
          <w:i/>
        </w:rPr>
        <w:t>Civil Procedure of the Trial Court</w:t>
      </w:r>
      <w:r>
        <w:rPr/>
        <w:t>, 55–56.</w:t>
      </w:r>
    </w:p>
  </w:footnote>
  <w:footnote w:id="86">
    <w:p>
      <w:pPr>
        <w:pStyle w:val="Footnote"/>
        <w:spacing w:before="0" w:after="240"/>
        <w:rPr/>
      </w:pPr>
      <w:r>
        <w:rPr/>
        <w:footnoteRef/>
        <w:tab/>
        <w:t xml:space="preserve"> </w:t>
      </w:r>
      <w:r>
        <w:rPr/>
        <w:t xml:space="preserve">19 </w:t>
      </w:r>
      <w:r>
        <w:rPr>
          <w:i/>
        </w:rPr>
        <w:t>Hansard Parliamentary Debates</w:t>
      </w:r>
      <w:r>
        <w:rPr/>
        <w:t xml:space="preserve"> 531.</w:t>
      </w:r>
    </w:p>
  </w:footnote>
  <w:footnote w:id="87">
    <w:p>
      <w:pPr>
        <w:pStyle w:val="Footnote"/>
        <w:spacing w:before="0" w:after="240"/>
        <w:rPr/>
      </w:pPr>
      <w:ins w:id="765" w:author="Lincoln Mullen" w:date="2017-06-09T12:08:00Z">
        <w:r>
          <w:rPr/>
          <w:footnoteRef/>
          <w:tab/>
          <w:t xml:space="preserve"> </w:t>
        </w:r>
      </w:ins>
      <w:ins w:id="766" w:author="Lincoln Mullen" w:date="2017-06-09T12:08:00Z">
        <w:r>
          <w:rPr/>
          <w:t xml:space="preserve">Texas commissioned the preparation of a code of civil procedure in 1855, and the legislature scheduled an extra session to consider it but ultimately never passed the law. 21 </w:t>
        </w:r>
      </w:ins>
      <w:ins w:id="767" w:author="Lincoln Mullen" w:date="2017-06-09T12:08:00Z">
        <w:r>
          <w:rPr>
            <w:i/>
          </w:rPr>
          <w:t>Texas Reports</w:t>
        </w:r>
      </w:ins>
      <w:ins w:id="768" w:author="Lincoln Mullen" w:date="2017-06-09T12:08:00Z">
        <w:r>
          <w:rPr/>
          <w:t xml:space="preserve"> (Hartley) xi (1882); </w:t>
        </w:r>
      </w:ins>
      <w:ins w:id="769" w:author="Lincoln Mullen" w:date="2017-06-09T12:08:00Z">
        <w:r>
          <w:rPr>
            <w:i/>
          </w:rPr>
          <w:t>Texas State Times</w:t>
        </w:r>
      </w:ins>
      <w:ins w:id="770" w:author="Lincoln Mullen" w:date="2017-06-09T12:08:00Z">
        <w:r>
          <w:rPr/>
          <w:t xml:space="preserve">, December 15, 1855. Reformers in the 1869 convention in Illinois attempted to pass a provision similar to the one in New York’s 1846 constitution, which would have required the legislature to appoint a commission to revise practice and pleadings along the lines of the Field Code. See </w:t>
        </w:r>
      </w:ins>
      <w:ins w:id="771" w:author="Lincoln Mullen" w:date="2017-06-09T12:08:00Z">
        <w:r>
          <w:rPr>
            <w:i/>
          </w:rPr>
          <w:t>Debates and Proceedings of the Constitutional Convention of the State of Illinois</w:t>
        </w:r>
      </w:ins>
      <w:ins w:id="772" w:author="Lincoln Mullen" w:date="2017-06-09T12:08:00Z">
        <w:r>
          <w:rPr/>
          <w:t xml:space="preserve"> (1870), 1496–1498.</w:t>
        </w:r>
      </w:ins>
    </w:p>
  </w:footnote>
  <w:footnote w:id="88">
    <w:p>
      <w:pPr>
        <w:pStyle w:val="Footnote"/>
        <w:spacing w:before="0" w:after="240"/>
        <w:rPr/>
      </w:pPr>
      <w:r>
        <w:rPr/>
        <w:footnoteRef/>
        <w:tab/>
        <w:t xml:space="preserve"> “</w:t>
      </w:r>
      <w:r>
        <w:rPr/>
        <w:t xml:space="preserve">The Code,” </w:t>
      </w:r>
      <w:r>
        <w:rPr>
          <w:i/>
        </w:rPr>
        <w:t>Weekly Standard</w:t>
      </w:r>
      <w:r>
        <w:rPr/>
        <w:t xml:space="preserve"> (Raleigh), May 26, 1869.</w:t>
      </w:r>
    </w:p>
  </w:footnote>
  <w:footnote w:id="89">
    <w:p>
      <w:pPr>
        <w:pStyle w:val="Footnotetext"/>
        <w:spacing w:before="0" w:after="240"/>
        <w:rPr/>
      </w:pPr>
      <w:ins w:id="773" w:author="Kellen Funk" w:date="2017-06-01T21:59:00Z">
        <w:r>
          <w:rPr>
            <w:rStyle w:val="Footnotereference"/>
            <w:sz w:val="24"/>
            <w:szCs w:val="24"/>
          </w:rPr>
          <w:footnoteRef/>
          <w:tab/>
        </w:r>
      </w:ins>
      <w:ins w:id="774" w:author="Kellen Funk" w:date="2017-06-01T21:59:00Z">
        <w:r>
          <w:rPr>
            <w:sz w:val="24"/>
            <w:szCs w:val="24"/>
          </w:rPr>
          <w:t xml:space="preserve"> </w:t>
        </w:r>
      </w:ins>
      <w:ins w:id="775" w:author="Kellen Funk" w:date="2017-06-01T22:22:00Z">
        <w:r>
          <w:rPr>
            <w:sz w:val="24"/>
            <w:szCs w:val="24"/>
          </w:rPr>
          <w:t xml:space="preserve">See </w:t>
        </w:r>
      </w:ins>
      <w:ins w:id="776" w:author="Kellen Funk" w:date="2017-06-01T22:25:00Z">
        <w:r>
          <w:rPr>
            <w:sz w:val="24"/>
            <w:szCs w:val="24"/>
          </w:rPr>
          <w:t>Noam Maggor, “To Coddle and Caress These Great Capitalists: Easter</w:t>
        </w:r>
      </w:ins>
      <w:ins w:id="777" w:author="Kellen Funk" w:date="2017-06-01T22:26:00Z">
        <w:r>
          <w:rPr>
            <w:sz w:val="24"/>
            <w:szCs w:val="24"/>
          </w:rPr>
          <w:t xml:space="preserve">n Money, Frontier Populism, and the Politics of Market-Making in the American West,” </w:t>
        </w:r>
      </w:ins>
      <w:ins w:id="778" w:author="Kellen Funk" w:date="2017-06-01T22:26:00Z">
        <w:r>
          <w:rPr>
            <w:i/>
            <w:sz w:val="24"/>
            <w:szCs w:val="24"/>
          </w:rPr>
          <w:t>American Historical Review</w:t>
        </w:r>
      </w:ins>
      <w:ins w:id="779" w:author="Kellen Funk" w:date="2017-06-01T22:26:00Z">
        <w:r>
          <w:rPr>
            <w:sz w:val="24"/>
            <w:szCs w:val="24"/>
          </w:rPr>
          <w:t xml:space="preserve">, 122 (2017):55-84; </w:t>
        </w:r>
      </w:ins>
      <w:ins w:id="780" w:author="Kellen Funk" w:date="2017-06-01T22:23:00Z">
        <w:r>
          <w:rPr>
            <w:sz w:val="24"/>
            <w:szCs w:val="24"/>
          </w:rPr>
          <w:t>Michael Zakim and Gary J. Kornblith</w:t>
        </w:r>
      </w:ins>
      <w:ins w:id="781" w:author="Kellen Funk" w:date="2017-06-01T22:23:00Z">
        <w:r>
          <w:rPr>
            <w:i/>
            <w:sz w:val="24"/>
            <w:szCs w:val="24"/>
          </w:rPr>
          <w:t>, Capitalism Takes Command: The Social Transformation of Nineteenth-</w:t>
        </w:r>
      </w:ins>
      <w:ins w:id="782" w:author="Kellen Funk" w:date="2017-06-01T22:24:00Z">
        <w:r>
          <w:rPr>
            <w:i/>
            <w:sz w:val="24"/>
            <w:szCs w:val="24"/>
          </w:rPr>
          <w:t>Century America</w:t>
        </w:r>
      </w:ins>
      <w:ins w:id="783" w:author="Kellen Funk" w:date="2017-06-01T22:23:00Z">
        <w:r>
          <w:rPr>
            <w:sz w:val="24"/>
            <w:szCs w:val="24"/>
          </w:rPr>
          <w:t xml:space="preserve"> (Chicago </w:t>
        </w:r>
      </w:ins>
      <w:ins w:id="784" w:author="Kellen Funk" w:date="2017-06-01T22:24:00Z">
        <w:r>
          <w:rPr>
            <w:sz w:val="24"/>
            <w:szCs w:val="24"/>
          </w:rPr>
          <w:t xml:space="preserve">2011); Jonathan Levy, </w:t>
        </w:r>
      </w:ins>
      <w:ins w:id="785" w:author="Kellen Funk" w:date="2017-06-01T22:24:00Z">
        <w:r>
          <w:rPr>
            <w:i/>
            <w:sz w:val="24"/>
            <w:szCs w:val="24"/>
          </w:rPr>
          <w:t xml:space="preserve">Freaks of Fortune: The Emerging World of Capitalism and </w:t>
        </w:r>
      </w:ins>
      <w:ins w:id="786" w:author="Kellen Funk" w:date="2017-06-01T22:25:00Z">
        <w:r>
          <w:rPr>
            <w:i/>
            <w:sz w:val="24"/>
            <w:szCs w:val="24"/>
          </w:rPr>
          <w:t>Risk in America</w:t>
        </w:r>
      </w:ins>
      <w:ins w:id="787" w:author="Kellen Funk" w:date="2017-06-01T22:25:00Z">
        <w:r>
          <w:rPr>
            <w:sz w:val="24"/>
            <w:szCs w:val="24"/>
          </w:rPr>
          <w:t xml:space="preserve"> (Harvard 2014);</w:t>
        </w:r>
      </w:ins>
      <w:ins w:id="788" w:author="Kellen Funk" w:date="2017-06-01T22:42:00Z">
        <w:r>
          <w:rPr>
            <w:sz w:val="24"/>
            <w:szCs w:val="24"/>
          </w:rPr>
          <w:t xml:space="preserve"> </w:t>
        </w:r>
      </w:ins>
      <w:ins w:id="789" w:author="Kellen Funk" w:date="2017-06-01T22:43:00Z">
        <w:r>
          <w:rPr>
            <w:sz w:val="24"/>
            <w:szCs w:val="24"/>
          </w:rPr>
          <w:t xml:space="preserve">Louis Hyman, </w:t>
        </w:r>
      </w:ins>
      <w:ins w:id="790" w:author="Kellen Funk" w:date="2017-06-01T22:43:00Z">
        <w:r>
          <w:rPr>
            <w:i/>
            <w:sz w:val="24"/>
            <w:szCs w:val="24"/>
          </w:rPr>
          <w:t>Debtor Nation: The History of America in Red Ink</w:t>
        </w:r>
      </w:ins>
      <w:ins w:id="791" w:author="Kellen Funk" w:date="2017-06-01T22:43:00Z">
        <w:r>
          <w:rPr>
            <w:sz w:val="24"/>
            <w:szCs w:val="24"/>
          </w:rPr>
          <w:t xml:space="preserve"> (Princeton 2011);</w:t>
        </w:r>
      </w:ins>
      <w:ins w:id="792" w:author="Kellen Funk" w:date="2017-06-01T22:25:00Z">
        <w:r>
          <w:rPr>
            <w:sz w:val="24"/>
            <w:szCs w:val="24"/>
          </w:rPr>
          <w:t xml:space="preserve"> </w:t>
        </w:r>
      </w:ins>
      <w:ins w:id="793" w:author="Kellen Funk" w:date="2017-06-01T22:27:00Z">
        <w:r>
          <w:rPr>
            <w:sz w:val="24"/>
            <w:szCs w:val="24"/>
          </w:rPr>
          <w:t xml:space="preserve">White, </w:t>
        </w:r>
      </w:ins>
      <w:ins w:id="794" w:author="Kellen Funk" w:date="2017-06-01T22:27:00Z">
        <w:r>
          <w:rPr>
            <w:i/>
            <w:sz w:val="24"/>
            <w:szCs w:val="24"/>
          </w:rPr>
          <w:t>Railroaded.</w:t>
        </w:r>
      </w:ins>
    </w:p>
  </w:footnote>
  <w:footnote w:id="90">
    <w:p>
      <w:pPr>
        <w:pStyle w:val="Footnotetext"/>
        <w:spacing w:before="0" w:after="240"/>
        <w:rPr/>
      </w:pPr>
      <w:ins w:id="795" w:author="Kellen Funk" w:date="2017-06-01T22:02:00Z">
        <w:r>
          <w:rPr>
            <w:rStyle w:val="Footnotereference"/>
            <w:sz w:val="24"/>
            <w:szCs w:val="24"/>
          </w:rPr>
          <w:footnoteRef/>
          <w:tab/>
        </w:r>
      </w:ins>
      <w:ins w:id="796" w:author="Kellen Funk" w:date="2017-06-01T22:02:00Z">
        <w:r>
          <w:rPr>
            <w:sz w:val="24"/>
            <w:szCs w:val="24"/>
          </w:rPr>
          <w:t xml:space="preserve"> </w:t>
        </w:r>
      </w:ins>
      <w:ins w:id="797" w:author="Kellen Funk" w:date="2017-06-01T22:43:00Z">
        <w:r>
          <w:rPr>
            <w:sz w:val="24"/>
            <w:szCs w:val="24"/>
          </w:rPr>
          <w:t xml:space="preserve">See </w:t>
        </w:r>
      </w:ins>
      <w:ins w:id="798" w:author="Kellen Funk" w:date="2017-06-01T22:44:00Z">
        <w:r>
          <w:rPr>
            <w:sz w:val="24"/>
            <w:szCs w:val="24"/>
          </w:rPr>
          <w:t xml:space="preserve">Purcell, </w:t>
        </w:r>
      </w:ins>
      <w:ins w:id="799" w:author="Kellen Funk" w:date="2017-06-01T22:44:00Z">
        <w:r>
          <w:rPr>
            <w:i/>
            <w:sz w:val="24"/>
            <w:szCs w:val="24"/>
          </w:rPr>
          <w:t>Litigation and Inequality</w:t>
        </w:r>
      </w:ins>
      <w:ins w:id="800" w:author="Kellen Funk" w:date="2017-06-01T22:44:00Z">
        <w:r>
          <w:rPr>
            <w:sz w:val="24"/>
            <w:szCs w:val="24"/>
          </w:rPr>
          <w:t xml:space="preserve">; </w:t>
        </w:r>
      </w:ins>
      <w:ins w:id="801" w:author="Kellen Funk" w:date="2017-06-01T22:56:00Z">
        <w:r>
          <w:rPr>
            <w:sz w:val="24"/>
            <w:szCs w:val="24"/>
          </w:rPr>
          <w:t>Charles Warren, “Federal Process and S</w:t>
        </w:r>
      </w:ins>
      <w:ins w:id="802" w:author="Kellen Funk" w:date="2017-06-01T22:57:00Z">
        <w:r>
          <w:rPr>
            <w:sz w:val="24"/>
            <w:szCs w:val="24"/>
          </w:rPr>
          <w:t xml:space="preserve">tate Legislation,” </w:t>
        </w:r>
      </w:ins>
      <w:ins w:id="803" w:author="Kellen Funk" w:date="2017-06-01T22:57:00Z">
        <w:r>
          <w:rPr>
            <w:i/>
            <w:sz w:val="24"/>
            <w:szCs w:val="24"/>
          </w:rPr>
          <w:t>Virginia Law Review</w:t>
        </w:r>
      </w:ins>
      <w:ins w:id="804" w:author="Kellen Funk" w:date="2017-06-01T22:57:00Z">
        <w:r>
          <w:rPr>
            <w:sz w:val="24"/>
            <w:szCs w:val="24"/>
          </w:rPr>
          <w:t>, 16 (1930), 421, 546.</w:t>
        </w:r>
      </w:ins>
    </w:p>
  </w:footnote>
  <w:footnote w:id="91">
    <w:p>
      <w:pPr>
        <w:pStyle w:val="Footnotetext"/>
        <w:spacing w:before="0" w:after="240"/>
        <w:rPr/>
      </w:pPr>
      <w:ins w:id="805" w:author="Kellen Funk" w:date="2017-06-01T22:35:00Z">
        <w:r>
          <w:rPr>
            <w:rStyle w:val="Footnotereference"/>
            <w:sz w:val="24"/>
            <w:szCs w:val="24"/>
          </w:rPr>
          <w:footnoteRef/>
          <w:tab/>
        </w:r>
      </w:ins>
      <w:ins w:id="806" w:author="Kellen Funk" w:date="2017-06-01T22:35:00Z">
        <w:r>
          <w:rPr>
            <w:sz w:val="24"/>
            <w:szCs w:val="24"/>
          </w:rPr>
          <w:t xml:space="preserve"> </w:t>
        </w:r>
      </w:ins>
      <w:ins w:id="807" w:author="Kellen Funk" w:date="2017-06-01T22:57:00Z">
        <w:r>
          <w:rPr>
            <w:sz w:val="24"/>
            <w:szCs w:val="24"/>
          </w:rPr>
          <w:t xml:space="preserve">See Friedman, </w:t>
        </w:r>
      </w:ins>
      <w:ins w:id="808" w:author="Kellen Funk" w:date="2017-06-01T22:57:00Z">
        <w:r>
          <w:rPr>
            <w:i/>
            <w:sz w:val="24"/>
            <w:szCs w:val="24"/>
          </w:rPr>
          <w:t>History of American Law</w:t>
        </w:r>
      </w:ins>
      <w:ins w:id="809" w:author="Kellen Funk" w:date="2017-06-01T22:57:00Z">
        <w:r>
          <w:rPr>
            <w:sz w:val="24"/>
            <w:szCs w:val="24"/>
          </w:rPr>
          <w:t xml:space="preserve">, </w:t>
        </w:r>
      </w:ins>
      <w:ins w:id="810" w:author="Kellen Funk" w:date="2017-06-01T22:58:00Z">
        <w:r>
          <w:rPr>
            <w:sz w:val="24"/>
            <w:szCs w:val="24"/>
          </w:rPr>
          <w:t>394, 406.</w:t>
        </w:r>
      </w:ins>
    </w:p>
  </w:footnote>
  <w:footnote w:id="92">
    <w:p>
      <w:pPr>
        <w:pStyle w:val="Footnotetext"/>
        <w:spacing w:before="0" w:after="240"/>
        <w:rPr/>
      </w:pPr>
      <w:ins w:id="811" w:author="Kellen Funk" w:date="2017-06-07T10:26:00Z">
        <w:r>
          <w:rPr>
            <w:rStyle w:val="Footnotereference"/>
            <w:sz w:val="24"/>
            <w:szCs w:val="24"/>
          </w:rPr>
          <w:footnoteRef/>
          <w:tab/>
        </w:r>
      </w:ins>
      <w:ins w:id="812" w:author="Kellen Funk" w:date="2017-06-07T10:26:00Z">
        <w:r>
          <w:rPr>
            <w:sz w:val="24"/>
            <w:szCs w:val="24"/>
          </w:rPr>
          <w:t xml:space="preserve"> </w:t>
        </w:r>
      </w:ins>
      <w:ins w:id="813" w:author="Kellen Funk" w:date="2017-06-07T10:27:00Z">
        <w:r>
          <w:rPr>
            <w:sz w:val="24"/>
            <w:szCs w:val="24"/>
          </w:rPr>
          <w:t xml:space="preserve">Bill Cronon’s classic work </w:t>
        </w:r>
      </w:ins>
      <w:ins w:id="814" w:author="Kellen Funk" w:date="2017-06-07T10:27:00Z">
        <w:r>
          <w:rPr>
            <w:i/>
            <w:sz w:val="24"/>
            <w:szCs w:val="24"/>
          </w:rPr>
          <w:t>Nature’s Metropolis</w:t>
        </w:r>
      </w:ins>
      <w:ins w:id="815" w:author="Kellen Funk" w:date="2017-06-07T10:27:00Z">
        <w:r>
          <w:rPr>
            <w:sz w:val="24"/>
            <w:szCs w:val="24"/>
          </w:rPr>
          <w:t xml:space="preserve"> demonstrated—using standardized legal texts not unlike our own—how Chicago-structured debt relations created a metropolis and a </w:t>
        </w:r>
      </w:ins>
      <w:ins w:id="816" w:author="Kellen Funk" w:date="2017-06-07T10:28:00Z">
        <w:r>
          <w:rPr>
            <w:sz w:val="24"/>
            <w:szCs w:val="24"/>
          </w:rPr>
          <w:t xml:space="preserve">“hinterland” spanning the Midwest. </w:t>
        </w:r>
      </w:ins>
      <w:ins w:id="817" w:author="Kellen Funk" w:date="2017-06-07T10:30:00Z">
        <w:r>
          <w:rPr>
            <w:sz w:val="24"/>
            <w:szCs w:val="24"/>
          </w:rPr>
          <w:t xml:space="preserve">For those creditors, the collection laws of Chicago mattered more than those of New York. William Cronon, </w:t>
        </w:r>
      </w:ins>
      <w:ins w:id="818" w:author="Kellen Funk" w:date="2017-06-07T10:30:00Z">
        <w:r>
          <w:rPr>
            <w:i/>
            <w:sz w:val="24"/>
            <w:szCs w:val="24"/>
          </w:rPr>
          <w:t>Nature’s Metropolis: Chicago and the Great West</w:t>
        </w:r>
      </w:ins>
      <w:ins w:id="819" w:author="Kellen Funk" w:date="2017-06-07T10:30:00Z">
        <w:r>
          <w:rPr>
            <w:sz w:val="24"/>
            <w:szCs w:val="24"/>
          </w:rPr>
          <w:t xml:space="preserve"> (Norton 1992). For this reason, we take no position on whether </w:t>
        </w:r>
      </w:ins>
      <w:ins w:id="820" w:author="Kellen Funk" w:date="2017-06-07T10:31:00Z">
        <w:r>
          <w:rPr>
            <w:sz w:val="24"/>
            <w:szCs w:val="24"/>
          </w:rPr>
          <w:t xml:space="preserve">the Field Code </w:t>
        </w:r>
      </w:ins>
      <w:ins w:id="821" w:author="Kellen Funk" w:date="2017-06-07T10:31:00Z">
        <w:r>
          <w:rPr>
            <w:i/>
            <w:sz w:val="24"/>
            <w:szCs w:val="24"/>
          </w:rPr>
          <w:t>actually</w:t>
        </w:r>
      </w:ins>
      <w:ins w:id="822" w:author="Kellen Funk" w:date="2017-06-07T10:31:00Z">
        <w:r>
          <w:rPr>
            <w:sz w:val="24"/>
            <w:szCs w:val="24"/>
          </w:rPr>
          <w:t xml:space="preserve"> benefited capitalists in creditors in its ultimate effect, a topic deserving further study. Chicago, while becoming home to futures trading and one of the most modern and sophisticated commercial </w:t>
        </w:r>
      </w:ins>
      <w:ins w:id="823" w:author="Kellen Funk" w:date="2017-06-07T10:32:00Z">
        <w:r>
          <w:rPr>
            <w:sz w:val="24"/>
            <w:szCs w:val="24"/>
          </w:rPr>
          <w:t>economies, was frequently mocked as a “Yellowstone Park of common law pleading,</w:t>
        </w:r>
      </w:ins>
      <w:ins w:id="824" w:author="Kellen Funk" w:date="2017-06-07T10:33:00Z">
        <w:r>
          <w:rPr>
            <w:sz w:val="24"/>
            <w:szCs w:val="24"/>
          </w:rPr>
          <w:t xml:space="preserve">” demonstrating that economic advancement could fit comfortably with medieval style procedure if it needed to. What we, and our data, have demonstrated, is that the Field Code was </w:t>
        </w:r>
      </w:ins>
      <w:ins w:id="825" w:author="Kellen Funk" w:date="2017-06-07T10:33:00Z">
        <w:r>
          <w:rPr>
            <w:i/>
            <w:sz w:val="24"/>
            <w:szCs w:val="24"/>
          </w:rPr>
          <w:t>perceived</w:t>
        </w:r>
      </w:ins>
      <w:ins w:id="826" w:author="Kellen Funk" w:date="2017-06-07T10:33:00Z">
        <w:r>
          <w:rPr>
            <w:sz w:val="24"/>
            <w:szCs w:val="24"/>
          </w:rPr>
          <w:t xml:space="preserve"> to be an essential reform for modern creditor economies. </w:t>
        </w:r>
      </w:ins>
    </w:p>
  </w:footnote>
  <w:footnote w:id="93">
    <w:p>
      <w:pPr>
        <w:pStyle w:val="Footnote"/>
        <w:spacing w:before="0" w:after="240"/>
        <w:rPr/>
      </w:pPr>
      <w:ins w:id="827" w:author="Kellen Funk" w:date="2017-06-07T10:20:00Z">
        <w:r>
          <w:rPr/>
          <w:footnoteRef/>
          <w:tab/>
          <w:t xml:space="preserve"> </w:t>
        </w:r>
      </w:ins>
      <w:ins w:id="828" w:author="Kellen Funk" w:date="2017-06-07T10:20:00Z">
        <w:r>
          <w:rPr/>
          <w:t xml:space="preserve">Texas commissioned the preparation of a code of civil procedure in 1855, and the legislature scheduled an extra session to consider it but ultimately never passed the law. 21 </w:t>
        </w:r>
      </w:ins>
      <w:ins w:id="829" w:author="Kellen Funk" w:date="2017-06-07T10:20:00Z">
        <w:r>
          <w:rPr>
            <w:i/>
          </w:rPr>
          <w:t>Texas Reports</w:t>
        </w:r>
      </w:ins>
      <w:ins w:id="830" w:author="Kellen Funk" w:date="2017-06-07T10:20:00Z">
        <w:r>
          <w:rPr/>
          <w:t xml:space="preserve"> (Hartley) xi (1882); </w:t>
        </w:r>
      </w:ins>
      <w:ins w:id="831" w:author="Kellen Funk" w:date="2017-06-07T10:20:00Z">
        <w:r>
          <w:rPr>
            <w:i/>
          </w:rPr>
          <w:t>Texas State Times</w:t>
        </w:r>
      </w:ins>
      <w:ins w:id="832" w:author="Kellen Funk" w:date="2017-06-07T10:20:00Z">
        <w:r>
          <w:rPr/>
          <w:t xml:space="preserve">, December 15, 1855. Reformers in the 1869 convention in Illinois attempted to pass a provision similar to the one in New York’s 1846 constitution, which would have required the legislature to appoint a commission to revise practice and pleadings along the lines of the Field Code. See </w:t>
        </w:r>
      </w:ins>
      <w:ins w:id="833" w:author="Kellen Funk" w:date="2017-06-07T10:20:00Z">
        <w:r>
          <w:rPr>
            <w:i/>
          </w:rPr>
          <w:t>Debates and Proceedings of the Constitutional Convention of the State of Illinois</w:t>
        </w:r>
      </w:ins>
      <w:ins w:id="834" w:author="Kellen Funk" w:date="2017-06-07T10:20:00Z">
        <w:r>
          <w:rPr/>
          <w:t xml:space="preserve"> (1870), 1496–1498.</w:t>
        </w:r>
      </w:ins>
    </w:p>
  </w:footnote>
  <w:footnote w:id="94">
    <w:p>
      <w:pPr>
        <w:pStyle w:val="Footnotetext"/>
        <w:spacing w:before="0" w:after="240"/>
        <w:rPr/>
      </w:pPr>
      <w:ins w:id="835" w:author="Kellen Funk" w:date="2017-06-07T10:36:00Z">
        <w:r>
          <w:rPr>
            <w:rStyle w:val="Footnotereference"/>
            <w:sz w:val="24"/>
            <w:szCs w:val="24"/>
          </w:rPr>
          <w:footnoteRef/>
          <w:tab/>
        </w:r>
      </w:ins>
      <w:ins w:id="836" w:author="Kellen Funk" w:date="2017-06-07T10:36:00Z">
        <w:r>
          <w:rPr>
            <w:sz w:val="24"/>
            <w:szCs w:val="24"/>
          </w:rPr>
          <w:t xml:space="preserve"> </w:t>
        </w:r>
      </w:ins>
      <w:ins w:id="837" w:author="Kellen Funk" w:date="2017-06-07T10:37:00Z">
        <w:r>
          <w:rPr>
            <w:sz w:val="24"/>
            <w:szCs w:val="24"/>
          </w:rPr>
          <w:t>Maggor, “To Coddle and Caress These Great Capitalists.”</w:t>
        </w:r>
      </w:ins>
    </w:p>
  </w:footnote>
  <w:footnote w:id="95">
    <w:p>
      <w:pPr>
        <w:pStyle w:val="Footnote"/>
        <w:spacing w:before="0" w:after="200"/>
        <w:rPr/>
      </w:pPr>
      <w:ins w:id="838" w:author="Lincoln Mullen" w:date="2017-06-09T12:08:00Z">
        <w:r>
          <w:rPr/>
          <w:footnoteRef/>
          <w:tab/>
          <w:t xml:space="preserve"> </w:t>
        </w:r>
      </w:ins>
      <w:ins w:id="839" w:author="Lincoln Mullen" w:date="2017-06-09T12:08:00Z">
        <w:r>
          <w:rPr/>
          <w:t xml:space="preserve">Explaining how these other text analysis methods work and showing how they can be applied to historical research is beyond the scope of this article, but Benjamin Schmidt’s </w:t>
        </w:r>
      </w:ins>
      <w:ins w:id="840" w:author="Lincoln Mullen" w:date="2017-06-09T12:08:00Z">
        <w:r>
          <w:rPr>
            <w:i/>
            <w:iCs/>
          </w:rPr>
          <w:t xml:space="preserve">Sapping Attention </w:t>
        </w:r>
      </w:ins>
      <w:ins w:id="841" w:author="Lincoln Mullen" w:date="2017-06-09T12:08:00Z">
        <w:r>
          <w:rPr>
            <w:i w:val="false"/>
            <w:iCs w:val="false"/>
          </w:rPr>
          <w:t xml:space="preserve">blog and Cameron </w:t>
        </w:r>
      </w:ins>
      <w:ins w:id="842" w:author="Lincoln Mullen" w:date="2017-06-09T14:00:00Z">
        <w:r>
          <w:rPr>
            <w:i w:val="false"/>
            <w:iCs w:val="false"/>
          </w:rPr>
          <w:t xml:space="preserve">Blevins’s </w:t>
        </w:r>
      </w:ins>
      <w:ins w:id="843" w:author="Lincoln Mullen" w:date="2017-06-09T14:00:00Z">
        <w:r>
          <w:rPr>
            <w:rFonts w:eastAsia="Cambria" w:cs="" w:cstheme="minorBidi" w:eastAsiaTheme="minorHAnsi"/>
            <w:i w:val="false"/>
            <w:iCs w:val="false"/>
            <w:color w:val="00000A"/>
            <w:sz w:val="24"/>
            <w:szCs w:val="24"/>
            <w:lang w:val="en-US" w:eastAsia="en-US" w:bidi="ar-SA"/>
          </w:rPr>
          <w:t>article</w:t>
        </w:r>
      </w:ins>
      <w:ins w:id="844" w:author="Lincoln Mullen" w:date="2017-06-09T14:00:00Z">
        <w:r>
          <w:rPr>
            <w:i w:val="false"/>
            <w:iCs w:val="false"/>
          </w:rPr>
          <w:t xml:space="preserve"> “</w:t>
        </w:r>
      </w:ins>
      <w:ins w:id="845" w:author="Lincoln Mullen" w:date="2017-06-09T14:01:00Z">
        <w:r>
          <w:rPr>
            <w:i w:val="false"/>
            <w:iCs w:val="false"/>
          </w:rPr>
          <w:t>Space, Nation, and the Triumph of Region” offer examples of these methods in practice.</w:t>
        </w:r>
      </w:ins>
    </w:p>
  </w:footnote>
  <w:footnote w:id="96">
    <w:p>
      <w:pPr>
        <w:pStyle w:val="Footnote"/>
        <w:spacing w:before="0" w:after="240"/>
        <w:rPr/>
      </w:pPr>
      <w:r>
        <w:rPr/>
        <w:footnoteRef/>
        <w:tab/>
        <w:t xml:space="preserve"> </w:t>
      </w:r>
      <w:r>
        <w:rPr/>
        <w:t xml:space="preserve">The equality of the states is a foundational assumption in the much-criticized idea of the states as laboratories for regulatory experimentation. The states-as-laboratories idea emerged from </w:t>
      </w:r>
      <w:r>
        <w:rPr>
          <w:i/>
        </w:rPr>
        <w:t>New State Ice Co. v. Liebmann</w:t>
      </w:r>
      <w:r>
        <w:rPr/>
        <w:t xml:space="preserve">, 285 U.S. 262, 311 (1932) (Brandeis, J., dissenting). See James A. Gardner, “The ‘States-as-Laboratories’ Metaphor in State Constitutional Law,” </w:t>
      </w:r>
      <w:r>
        <w:rPr>
          <w:i/>
        </w:rPr>
        <w:t>Valparaiso University Law Review</w:t>
      </w:r>
      <w:r>
        <w:rPr/>
        <w:t xml:space="preserve"> 30 (1996), 475. For a collection of refutations, see Brian Galle &amp; Joseph Leahy, “Laboratories of Democracy? Policy Innovation in Decentralized Governments,” </w:t>
      </w:r>
      <w:r>
        <w:rPr>
          <w:i/>
        </w:rPr>
        <w:t>Emory Law Journal</w:t>
      </w:r>
      <w:r>
        <w:rPr/>
        <w:t xml:space="preserve"> 58 (2009), 1333. Even as federalism scholars vigorously refute the idea of states as “laboratories” for regulative experimentation, they continually pose “the federal” to “the state” level, with an assumed equality among the numerous sovereignties in the latter category. See, for instance, James E. Fleming &amp; Jacob T. Levy, eds., </w:t>
      </w:r>
      <w:r>
        <w:rPr>
          <w:i/>
        </w:rPr>
        <w:t>Federalism and Subsidiarity</w:t>
      </w:r>
      <w:r>
        <w:rPr/>
        <w:t xml:space="preserve"> (NYU 2014); Heather Gerken, </w:t>
      </w:r>
      <w:r>
        <w:rPr>
          <w:i/>
        </w:rPr>
        <w:t>Beyond Sovereignty, Beyond Autonomy: A Nationalist’s View of Federalism’s Future</w:t>
      </w:r>
      <w:r>
        <w:rPr/>
        <w:t xml:space="preserve"> (forthcoming).</w:t>
      </w:r>
    </w:p>
  </w:footnote>
  <w:footnote w:id="97">
    <w:p>
      <w:pPr>
        <w:pStyle w:val="Footnote"/>
        <w:spacing w:before="0" w:after="240"/>
        <w:rPr/>
      </w:pPr>
      <w:r>
        <w:rPr/>
        <w:footnoteRef/>
        <w:tab/>
        <w:t xml:space="preserve"> </w:t>
      </w:r>
      <w:r>
        <w:rPr/>
        <w:t xml:space="preserve">See Daniel Ernst, </w:t>
      </w:r>
      <w:r>
        <w:rPr>
          <w:i/>
        </w:rPr>
        <w:t>Tocqueville’s Nightmare: The Administrative State Emerges in America, 1900–1940</w:t>
      </w:r>
      <w:r>
        <w:rPr/>
        <w:t xml:space="preserve"> (Oxford: Oxford University Press, 2014); Jerry L. Mashaw, </w:t>
      </w:r>
      <w:r>
        <w:rPr>
          <w:i/>
        </w:rPr>
        <w:t>Creating the Administrative Constitution: The Lost One Hundred Years of American Administrative Law</w:t>
      </w:r>
      <w:r>
        <w:rPr/>
        <w:t xml:space="preserve"> (Yale Law Library, 2012); Gautham Rao, </w:t>
      </w:r>
      <w:r>
        <w:rPr>
          <w:i/>
        </w:rPr>
        <w:t>National Duties: Custom Houses and the Making of the American State</w:t>
      </w:r>
      <w:r>
        <w:rPr/>
        <w:t xml:space="preserve"> (University of Chicago, 2016).</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pPr>
    <w:r>
      <w:rPr/>
    </w:r>
  </w:p>
  <w:p>
    <w:pPr>
      <w:pStyle w:val="Header"/>
      <w:jc w:val="right"/>
      <w:rPr/>
    </w:pPr>
    <w:r>
      <w:rPr/>
    </w:r>
  </w:p>
  <w:sdt>
    <w:sdtPr>
      <w:docPartObj>
        <w:docPartGallery w:val="Page Numbers (Top of Page)"/>
        <w:docPartUnique w:val="true"/>
      </w:docPartObj>
      <w:id w:val="1932926274"/>
    </w:sdtPr>
    <w:sdtContent>
      <w:p>
        <w:pPr>
          <w:pStyle w:val="Header"/>
          <w:jc w:val="right"/>
          <w:rPr/>
        </w:pPr>
        <w:r>
          <w:rPr/>
          <w:fldChar w:fldCharType="begin"/>
        </w:r>
        <w:r>
          <w:instrText> PAGE </w:instrText>
        </w:r>
        <w:r>
          <w:fldChar w:fldCharType="separate"/>
        </w:r>
        <w:r>
          <w:t>40</w:t>
        </w:r>
        <w:r>
          <w:fldChar w:fldCharType="end"/>
        </w:r>
      </w:p>
      <w:p>
        <w:pPr>
          <w:pStyle w:val="Header"/>
          <w:rPr/>
        </w:pPr>
        <w:r>
          <w:rPr/>
        </w:r>
      </w:p>
    </w:sdtContent>
  </w:sdt>
</w:hdr>
</file>

<file path=word/settings.xml><?xml version="1.0" encoding="utf-8"?>
<w:settings xmlns:w="http://schemas.openxmlformats.org/wordprocessingml/2006/main">
  <w:zoom w:percent="100"/>
  <w:trackRevisions/>
  <w:embedSystemFont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HeaderChar" w:customStyle="1">
    <w:name w:val="Header Char"/>
    <w:basedOn w:val="DefaultParagraphFont"/>
    <w:link w:val="Header"/>
    <w:uiPriority w:val="99"/>
    <w:qFormat/>
    <w:rsid w:val="001649a0"/>
    <w:rPr/>
  </w:style>
  <w:style w:type="character" w:styleId="FooterChar" w:customStyle="1">
    <w:name w:val="Footer Char"/>
    <w:basedOn w:val="DefaultParagraphFont"/>
    <w:link w:val="Footer"/>
    <w:qFormat/>
    <w:rsid w:val="001649a0"/>
    <w:rPr/>
  </w:style>
  <w:style w:type="character" w:styleId="Annotationreference">
    <w:name w:val="annotation reference"/>
    <w:basedOn w:val="DefaultParagraphFont"/>
    <w:semiHidden/>
    <w:unhideWhenUsed/>
    <w:qFormat/>
    <w:rsid w:val="001d6438"/>
    <w:rPr>
      <w:sz w:val="16"/>
      <w:szCs w:val="16"/>
    </w:rPr>
  </w:style>
  <w:style w:type="character" w:styleId="CommentTextChar" w:customStyle="1">
    <w:name w:val="Comment Text Char"/>
    <w:basedOn w:val="DefaultParagraphFont"/>
    <w:link w:val="CommentText"/>
    <w:semiHidden/>
    <w:qFormat/>
    <w:rsid w:val="001d6438"/>
    <w:rPr>
      <w:sz w:val="20"/>
      <w:szCs w:val="20"/>
    </w:rPr>
  </w:style>
  <w:style w:type="character" w:styleId="CommentSubjectChar" w:customStyle="1">
    <w:name w:val="Comment Subject Char"/>
    <w:basedOn w:val="CommentTextChar"/>
    <w:link w:val="CommentSubject"/>
    <w:semiHidden/>
    <w:qFormat/>
    <w:rsid w:val="001d6438"/>
    <w:rPr>
      <w:b/>
      <w:bCs/>
      <w:sz w:val="20"/>
      <w:szCs w:val="20"/>
    </w:rPr>
  </w:style>
  <w:style w:type="character" w:styleId="BalloonTextChar" w:customStyle="1">
    <w:name w:val="Balloon Text Char"/>
    <w:basedOn w:val="DefaultParagraphFont"/>
    <w:link w:val="BalloonText"/>
    <w:semiHidden/>
    <w:qFormat/>
    <w:rsid w:val="001d6438"/>
    <w:rPr>
      <w:rFonts w:ascii="Segoe UI" w:hAnsi="Segoe UI" w:cs="Segoe UI"/>
      <w:sz w:val="18"/>
      <w:szCs w:val="18"/>
    </w:rPr>
  </w:style>
  <w:style w:type="character" w:styleId="FootnoteTextChar" w:customStyle="1">
    <w:name w:val="Footnote Text Char"/>
    <w:basedOn w:val="DefaultParagraphFont"/>
    <w:link w:val="FootnoteText"/>
    <w:semiHidden/>
    <w:qFormat/>
    <w:rsid w:val="00043725"/>
    <w:rPr>
      <w:sz w:val="20"/>
      <w:szCs w:val="20"/>
    </w:rPr>
  </w:style>
  <w:style w:type="character" w:styleId="Footnotereference">
    <w:name w:val="footnote reference"/>
    <w:basedOn w:val="DefaultParagraphFont"/>
    <w:uiPriority w:val="99"/>
    <w:unhideWhenUsed/>
    <w:qFormat/>
    <w:rsid w:val="00043725"/>
    <w:rPr>
      <w:vertAlign w:val="superscript"/>
    </w:rPr>
  </w:style>
  <w:style w:type="paragraph" w:styleId="Heading" w:customStyle="1">
    <w:name w:val="Heading"/>
    <w:basedOn w:val="Normal"/>
    <w:next w:val="TextBody"/>
    <w:qFormat/>
    <w:pPr>
      <w:keepNext/>
      <w:spacing w:before="240" w:after="120"/>
    </w:pPr>
    <w:rPr>
      <w:rFonts w:ascii="Liberation Sans" w:hAnsi="Liberation Sans" w:eastAsia="Arial Unicode MS" w:cs="Lucida Sans"/>
      <w:sz w:val="28"/>
      <w:szCs w:val="28"/>
    </w:rPr>
  </w:style>
  <w:style w:type="paragraph" w:styleId="TextBody" w:customStyle="1">
    <w:name w:val="Body Text"/>
    <w:basedOn w:val="Normal"/>
    <w:qFormat/>
    <w:pPr>
      <w:spacing w:before="180" w:after="18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customStyle="1">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
    <w:name w:val="Header"/>
    <w:basedOn w:val="Normal"/>
    <w:link w:val="HeaderChar"/>
    <w:uiPriority w:val="99"/>
    <w:unhideWhenUsed/>
    <w:rsid w:val="001649a0"/>
    <w:pPr>
      <w:tabs>
        <w:tab w:val="center" w:pos="4680" w:leader="none"/>
        <w:tab w:val="right" w:pos="9360" w:leader="none"/>
      </w:tabs>
      <w:spacing w:before="0" w:after="0"/>
    </w:pPr>
    <w:rPr/>
  </w:style>
  <w:style w:type="paragraph" w:styleId="Footer">
    <w:name w:val="Footer"/>
    <w:basedOn w:val="Normal"/>
    <w:link w:val="FooterChar"/>
    <w:unhideWhenUsed/>
    <w:rsid w:val="001649a0"/>
    <w:pPr>
      <w:tabs>
        <w:tab w:val="center" w:pos="4680" w:leader="none"/>
        <w:tab w:val="right" w:pos="9360" w:leader="none"/>
      </w:tabs>
      <w:spacing w:before="0" w:after="0"/>
    </w:pPr>
    <w:rPr/>
  </w:style>
  <w:style w:type="paragraph" w:styleId="Annotationtext">
    <w:name w:val="annotation text"/>
    <w:basedOn w:val="Normal"/>
    <w:link w:val="CommentTextChar"/>
    <w:semiHidden/>
    <w:unhideWhenUsed/>
    <w:qFormat/>
    <w:rsid w:val="001d6438"/>
    <w:pPr/>
    <w:rPr>
      <w:sz w:val="20"/>
      <w:szCs w:val="20"/>
    </w:rPr>
  </w:style>
  <w:style w:type="paragraph" w:styleId="Annotationsubject">
    <w:name w:val="annotation subject"/>
    <w:basedOn w:val="Annotationtext"/>
    <w:link w:val="CommentSubjectChar"/>
    <w:semiHidden/>
    <w:unhideWhenUsed/>
    <w:qFormat/>
    <w:rsid w:val="001d6438"/>
    <w:pPr/>
    <w:rPr>
      <w:b/>
      <w:bCs/>
    </w:rPr>
  </w:style>
  <w:style w:type="paragraph" w:styleId="BalloonText">
    <w:name w:val="Balloon Text"/>
    <w:basedOn w:val="Normal"/>
    <w:link w:val="BalloonTextChar"/>
    <w:semiHidden/>
    <w:unhideWhenUsed/>
    <w:qFormat/>
    <w:rsid w:val="001d6438"/>
    <w:pPr>
      <w:spacing w:before="0" w:after="0"/>
    </w:pPr>
    <w:rPr>
      <w:rFonts w:ascii="Segoe UI" w:hAnsi="Segoe UI" w:cs="Segoe UI"/>
      <w:sz w:val="18"/>
      <w:szCs w:val="18"/>
    </w:rPr>
  </w:style>
  <w:style w:type="paragraph" w:styleId="Footnotetext">
    <w:name w:val="footnote text"/>
    <w:basedOn w:val="Normal"/>
    <w:link w:val="FootnoteTextChar"/>
    <w:semiHidden/>
    <w:unhideWhenUsed/>
    <w:qFormat/>
    <w:rsid w:val="00043725"/>
    <w:pPr>
      <w:spacing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viraltexts.org/" TargetMode="External"/><Relationship Id="rId2" Type="http://schemas.openxmlformats.org/officeDocument/2006/relationships/hyperlink" Target="doi:10.1093/jahist/jau184" TargetMode="External"/><Relationship Id="rId3" Type="http://schemas.openxmlformats.org/officeDocument/2006/relationships/hyperlink" Target="http://sappingattention.blogspot.com/" TargetMode="External"/><Relationship Id="rId4" Type="http://schemas.openxmlformats.org/officeDocument/2006/relationships/hyperlink" Target="http://www.common-place.org/vol-06/no-02/tales/" TargetMode="External"/><Relationship Id="rId5" Type="http://schemas.openxmlformats.org/officeDocument/2006/relationships/hyperlink" Target="http://criminalintent.org/" TargetMode="External"/><Relationship Id="rId6" Type="http://schemas.openxmlformats.org/officeDocument/2006/relationships/hyperlink" Target="http://dsl.richmond.edu/dispatch/" TargetMode="External"/><Relationship Id="rId7" Type="http://schemas.openxmlformats.org/officeDocument/2006/relationships/hyperlink" Target="http://www.dancohen.org/2010/10/04/searching-for-the-victorians/" TargetMode="External"/><Relationship Id="rId8" Type="http://schemas.openxmlformats.org/officeDocument/2006/relationships/hyperlink" Target="http://blog.quantifyingkissinger.com/" TargetMode="External"/><Relationship Id="rId9" Type="http://schemas.openxmlformats.org/officeDocument/2006/relationships/hyperlink" Target="http://vtechworks.lib.vt.edu/bitstream/handle/10919/46991/An Epidemiology of Information Project Research Report_Final.pdf?sequence=1" TargetMode="External"/><Relationship Id="rId10" Type="http://schemas.openxmlformats.org/officeDocument/2006/relationships/hyperlink" Target="http://womhist.alexanderstreet.com/moravec-full.html" TargetMode="External"/><Relationship Id="rId11" Type="http://schemas.openxmlformats.org/officeDocument/2006/relationships/hyperlink" Target="doi:10.1093/llc/8.1.27" TargetMode="External"/><Relationship Id="rId12" Type="http://schemas.openxmlformats.org/officeDocument/2006/relationships/hyperlink" Target="doi:10.1093/ajlh/njv017" TargetMode="External"/><Relationship Id="rId13" Type="http://schemas.openxmlformats.org/officeDocument/2006/relationships/hyperlink" Target="http://criminalintent.org/" TargetMode="External"/><Relationship Id="rId14" Type="http://schemas.openxmlformats.org/officeDocument/2006/relationships/hyperlink" Target="http://kellenfunk.org/civil-procedure/procedure-law/" TargetMode="External"/><Relationship Id="rId15" Type="http://schemas.openxmlformats.org/officeDocument/2006/relationships/hyperlink" Target="http://kellenfunk.org/civil-procedure/procedure-law/" TargetMode="External"/><Relationship Id="rId16" Type="http://schemas.openxmlformats.org/officeDocument/2006/relationships/hyperlink" Target="https://tedunderwood.com/2013/05/10/why-it-matters-that-we-dont-know-what-we-mean-by-big-data/" TargetMode="External"/><Relationship Id="rId17" Type="http://schemas.openxmlformats.org/officeDocument/2006/relationships/hyperlink" Target="doi:10.1086/587017" TargetMode="External"/><Relationship Id="rId18" Type="http://schemas.openxmlformats.org/officeDocument/2006/relationships/hyperlink" Target="doi:10.13012/J8JW8BSJ" TargetMode="External"/><Relationship Id="rId19" Type="http://schemas.openxmlformats.org/officeDocument/2006/relationships/hyperlink" Target="doi:10.1126/science.1199644" TargetMode="External"/><Relationship Id="rId20" Type="http://schemas.openxmlformats.org/officeDocument/2006/relationships/hyperlink" Target="https://tedunderwood.com/2013/05/10/why-it-matters-that-we-dont-know-what-we-mean-by-big-data/" TargetMode="External"/><Relationship Id="rId21" Type="http://schemas.openxmlformats.org/officeDocument/2006/relationships/hyperlink" Target="doi:10.13012/J8JW8BSJ" TargetMode="External"/><Relationship Id="rId22" Type="http://schemas.openxmlformats.org/officeDocument/2006/relationships/hyperlink" Target="doi:10.1093/llc/8.1.27" TargetMode="External"/><Relationship Id="rId23" Type="http://schemas.openxmlformats.org/officeDocument/2006/relationships/hyperlink" Target="doi:10.1093/ajlh/njv017" TargetMode="External"/><Relationship Id="rId24" Type="http://schemas.openxmlformats.org/officeDocument/2006/relationships/hyperlink" Target="http://criminalintent.org/" TargetMode="External"/><Relationship Id="rId25" Type="http://schemas.openxmlformats.org/officeDocument/2006/relationships/hyperlink" Target="http://www.mmds.org/" TargetMode="External"/><Relationship Id="rId26" Type="http://schemas.openxmlformats.org/officeDocument/2006/relationships/hyperlink" Target="http://gatekeeper.dec.com/ftp/pub/dec/SRC/publications/broder/positano-final-wpnums.pdf" TargetMode="External"/><Relationship Id="rId27" Type="http://schemas.openxmlformats.org/officeDocument/2006/relationships/hyperlink" Target="http://www.perseus.tufts.edu/publications/2009-Bamman.pdf" TargetMode="External"/><Relationship Id="rId28" Type="http://schemas.openxmlformats.org/officeDocument/2006/relationships/hyperlink" Target="http://hdl.handle.net/2027/spo.3310410.0013.107" TargetMode="External"/><Relationship Id="rId29" Type="http://schemas.openxmlformats.org/officeDocument/2006/relationships/hyperlink" Target="http://www.digitalstudies.org/ojs/index.php/digital_studies/article/view/190/235" TargetMode="External"/><Relationship Id="rId30" Type="http://schemas.openxmlformats.org/officeDocument/2006/relationships/hyperlink" Target="doi:10.1109/BigData.2013.6691675" TargetMode="External"/><Relationship Id="rId31" Type="http://schemas.openxmlformats.org/officeDocument/2006/relationships/hyperlink" Target="http://www.digitalhumanities.org/dhq/vol/10/1/000229/000229.html" TargetMode="External"/><Relationship Id="rId32" Type="http://schemas.openxmlformats.org/officeDocument/2006/relationships/hyperlink" Target="https://github.com/ropensci/textreuse" TargetMode="External"/><Relationship Id="rId33" Type="http://schemas.openxmlformats.org/officeDocument/2006/relationships/hyperlink" Target="https://github.com/ropensci/tokenizers" TargetMode="External"/><Relationship Id="rId34" Type="http://schemas.openxmlformats.org/officeDocument/2006/relationships/hyperlink" Target="https://github.com/lmullen/civil-procedure-codes/" TargetMode="External"/><Relationship Id="rId35" Type="http://schemas.openxmlformats.org/officeDocument/2006/relationships/hyperlink" Target="https://www.R-project.org/" TargetMode="External"/><Relationship Id="rId36" Type="http://schemas.openxmlformats.org/officeDocument/2006/relationships/hyperlink" Target="https://CRAN.R-project.org/package=dplyr" TargetMode="External"/><Relationship Id="rId37" Type="http://schemas.openxmlformats.org/officeDocument/2006/relationships/hyperlink" Target="https://CRAN.R-project.org/package=ggplot2" TargetMode="External"/><Relationship Id="rId38" Type="http://schemas.openxmlformats.org/officeDocument/2006/relationships/hyperlink" Target="https://CRAN.R-project.org/package=stringr" TargetMode="External"/><Relationship Id="rId39" Type="http://schemas.openxmlformats.org/officeDocument/2006/relationships/hyperlink" Target="https://CRAN.R-project.org/package=tidyr" TargetMode="External"/><Relationship Id="rId40" Type="http://schemas.openxmlformats.org/officeDocument/2006/relationships/hyperlink" Target="http://igraph.org/" TargetMode="External"/><Relationship Id="rId41" Type="http://schemas.openxmlformats.org/officeDocument/2006/relationships/hyperlink" Target="doi:10.1093/bioinformatics/btr406" TargetMode="External"/><Relationship Id="rId42" Type="http://schemas.openxmlformats.org/officeDocument/2006/relationships/hyperlink" Target="doi:10.1093/bioinformatics/btr406" TargetMode="External"/><Relationship Id="rId43" Type="http://schemas.openxmlformats.org/officeDocument/2006/relationships/hyperlink" Target="http://www.samplereality.com/2012/05/02/notes-towards-a-deformed-human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C63DA-4084-4837-9E52-00DB61CD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15575</TotalTime>
  <Application>LibreOffice/5.1.6.2$Linux_X86_64 LibreOffice_project/10m0$Build-2</Application>
  <Pages>40</Pages>
  <Words>17339</Words>
  <Characters>95533</Characters>
  <CharactersWithSpaces>112580</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2017-05-22T15:50:00Z</dcterms:created>
  <dc:creator>Kellen Funk</dc:creator>
  <dc:description/>
  <dc:language>en-US</dc:language>
  <cp:lastModifiedBy>Lincoln Mullen</cp:lastModifiedBy>
  <dcterms:modified xsi:type="dcterms:W3CDTF">2017-06-09T14:02:40Z</dcterms:modified>
  <cp:revision>111</cp:revision>
  <dc:subject/>
  <dc:title>The Spine of American Law: Digital Text Analysis and U.S. Legal Practice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